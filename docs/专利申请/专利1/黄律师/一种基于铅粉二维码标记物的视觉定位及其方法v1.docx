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03140381" w:rsidR="002F0F23" w:rsidRDefault="00FC1BAB" w:rsidP="002F0F23">
      <w:pPr>
        <w:ind w:firstLineChars="200" w:firstLine="420"/>
      </w:pPr>
      <w:ins w:id="0" w:author="1208251054@qq.com" w:date="2021-03-15T16:16:00Z">
        <w:r>
          <w:rPr>
            <w:rFonts w:hint="eastAsia"/>
          </w:rPr>
          <w:t>一种基于铅</w:t>
        </w:r>
      </w:ins>
      <w:ins w:id="1" w:author="shang gaoxing" w:date="2021-03-15T20:36:00Z">
        <w:r w:rsidR="00E14048">
          <w:rPr>
            <w:rFonts w:hint="eastAsia"/>
          </w:rPr>
          <w:t>质</w:t>
        </w:r>
      </w:ins>
      <w:ins w:id="2" w:author="1208251054@qq.com" w:date="2021-03-15T16:16:00Z">
        <w:del w:id="3" w:author="shang gaoxing" w:date="2021-03-15T20:36:00Z">
          <w:r w:rsidDel="00E14048">
            <w:rPr>
              <w:rFonts w:hint="eastAsia"/>
            </w:rPr>
            <w:delText>粉</w:delText>
          </w:r>
        </w:del>
        <w:proofErr w:type="gramStart"/>
        <w:r>
          <w:rPr>
            <w:rFonts w:hint="eastAsia"/>
          </w:rPr>
          <w:t>二维码标记</w:t>
        </w:r>
        <w:proofErr w:type="gramEnd"/>
        <w:r>
          <w:rPr>
            <w:rFonts w:hint="eastAsia"/>
          </w:rPr>
          <w:t>物的视觉定位方法、装置及系统</w:t>
        </w:r>
      </w:ins>
      <w:del w:id="4" w:author="1208251054@qq.com" w:date="2021-03-15T16:16:00Z">
        <w:r w:rsidR="002F0F23" w:rsidDel="00FC1BAB">
          <w:rPr>
            <w:rFonts w:hint="eastAsia"/>
          </w:rPr>
          <w:delText>一种基于智能标记的人体表皮运动检测系统及其方法</w:delText>
        </w:r>
      </w:del>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77777777" w:rsidR="00FC1BAB" w:rsidRDefault="00FC1BAB" w:rsidP="002F0F23">
      <w:pPr>
        <w:ind w:firstLineChars="200" w:firstLine="420"/>
        <w:rPr>
          <w:ins w:id="5" w:author="1208251054@qq.com" w:date="2021-03-15T16:14:00Z"/>
        </w:rPr>
      </w:pPr>
      <w:ins w:id="6" w:author="1208251054@qq.com" w:date="2021-03-15T16:14:00Z">
        <w:r w:rsidRPr="00FC1BAB">
          <w:rPr>
            <w:rFonts w:hint="eastAsia"/>
          </w:rPr>
          <w:t>本发明主要解决的技术问题：</w:t>
        </w:r>
      </w:ins>
    </w:p>
    <w:p w14:paraId="29AFC32B" w14:textId="4E0EC58C" w:rsidR="00FC1BAB" w:rsidRDefault="00FC1BAB" w:rsidP="002F0F23">
      <w:pPr>
        <w:ind w:firstLineChars="200" w:firstLine="420"/>
        <w:rPr>
          <w:ins w:id="7" w:author="1208251054@qq.com" w:date="2021-03-15T16:15:00Z"/>
        </w:rPr>
      </w:pPr>
      <w:ins w:id="8" w:author="1208251054@qq.com" w:date="2021-03-15T16:14:00Z">
        <w:r w:rsidRPr="00FC1BAB">
          <w:rPr>
            <w:rFonts w:hint="eastAsia"/>
          </w:rPr>
          <w:t>外科手术中常常需要对照术前</w:t>
        </w:r>
        <w:r w:rsidRPr="00FC1BAB">
          <w:rPr>
            <w:rFonts w:hint="eastAsia"/>
          </w:rPr>
          <w:t>CT</w:t>
        </w:r>
        <w:r w:rsidRPr="00FC1BAB">
          <w:rPr>
            <w:rFonts w:hint="eastAsia"/>
          </w:rPr>
          <w:t>等三维图像模型来确定病灶的位置，并对其进行穿刺等医疗操作。本发明主要解决的技术问题就是在使用医疗机械</w:t>
        </w:r>
        <w:proofErr w:type="gramStart"/>
        <w:r w:rsidRPr="00FC1BAB">
          <w:rPr>
            <w:rFonts w:hint="eastAsia"/>
          </w:rPr>
          <w:t>臂进行</w:t>
        </w:r>
        <w:proofErr w:type="gramEnd"/>
        <w:r w:rsidRPr="00FC1BAB">
          <w:rPr>
            <w:rFonts w:hint="eastAsia"/>
          </w:rPr>
          <w:t>自动穿刺手术或粒子植入手术中，通过</w:t>
        </w:r>
        <w:del w:id="9" w:author="shang gaoxing" w:date="2021-03-15T20:37:00Z">
          <w:r w:rsidDel="00E14048">
            <w:rPr>
              <w:rFonts w:hint="eastAsia"/>
            </w:rPr>
            <w:delText>主要成分为</w:delText>
          </w:r>
          <w:r w:rsidRPr="00FC1BAB" w:rsidDel="00E14048">
            <w:rPr>
              <w:rFonts w:hint="eastAsia"/>
            </w:rPr>
            <w:delText>铅粉</w:delText>
          </w:r>
        </w:del>
        <w:del w:id="10" w:author="shang gaoxing" w:date="2021-03-15T20:36:00Z">
          <w:r w:rsidDel="00E14048">
            <w:rPr>
              <w:rFonts w:hint="eastAsia"/>
            </w:rPr>
            <w:delText>的</w:delText>
          </w:r>
          <w:r w:rsidRPr="00FC1BAB" w:rsidDel="00E14048">
            <w:rPr>
              <w:rFonts w:hint="eastAsia"/>
            </w:rPr>
            <w:delText>涂料</w:delText>
          </w:r>
        </w:del>
        <w:del w:id="11" w:author="shang gaoxing" w:date="2021-03-15T20:37:00Z">
          <w:r w:rsidRPr="00FC1BAB" w:rsidDel="00E14048">
            <w:rPr>
              <w:rFonts w:hint="eastAsia"/>
            </w:rPr>
            <w:delText>打印</w:delText>
          </w:r>
        </w:del>
      </w:ins>
      <w:ins w:id="12" w:author="1208251054@qq.com" w:date="2021-03-15T16:15:00Z">
        <w:del w:id="13" w:author="shang gaoxing" w:date="2021-03-15T20:37:00Z">
          <w:r w:rsidDel="00E14048">
            <w:rPr>
              <w:rFonts w:hint="eastAsia"/>
            </w:rPr>
            <w:delText>出来的</w:delText>
          </w:r>
        </w:del>
      </w:ins>
      <w:ins w:id="14" w:author="shang gaoxing" w:date="2021-03-15T20:37:00Z">
        <w:r w:rsidR="00E14048">
          <w:rPr>
            <w:rFonts w:hint="eastAsia"/>
          </w:rPr>
          <w:t>铅质</w:t>
        </w:r>
      </w:ins>
      <w:proofErr w:type="gramStart"/>
      <w:ins w:id="15" w:author="1208251054@qq.com" w:date="2021-03-15T16:14:00Z">
        <w:r w:rsidRPr="00FC1BAB">
          <w:rPr>
            <w:rFonts w:hint="eastAsia"/>
          </w:rPr>
          <w:t>二维码标记</w:t>
        </w:r>
        <w:proofErr w:type="gramEnd"/>
        <w:r w:rsidRPr="00FC1BAB">
          <w:rPr>
            <w:rFonts w:hint="eastAsia"/>
          </w:rPr>
          <w:t>物将</w:t>
        </w:r>
        <w:r w:rsidRPr="00FC1BAB">
          <w:rPr>
            <w:rFonts w:hint="eastAsia"/>
          </w:rPr>
          <w:t>CT</w:t>
        </w:r>
        <w:r w:rsidRPr="00FC1BAB">
          <w:rPr>
            <w:rFonts w:hint="eastAsia"/>
          </w:rPr>
          <w:t>三维模型中病灶位置与术中人体真实的病灶位置进行准确的配准，从而使得机械</w:t>
        </w:r>
        <w:proofErr w:type="gramStart"/>
        <w:r w:rsidRPr="00FC1BAB">
          <w:rPr>
            <w:rFonts w:hint="eastAsia"/>
          </w:rPr>
          <w:t>臂进行</w:t>
        </w:r>
        <w:proofErr w:type="gramEnd"/>
        <w:r w:rsidRPr="00FC1BAB">
          <w:rPr>
            <w:rFonts w:hint="eastAsia"/>
          </w:rPr>
          <w:t>精准穿刺。</w:t>
        </w:r>
      </w:ins>
    </w:p>
    <w:p w14:paraId="46BE971F" w14:textId="77777777" w:rsidR="00FC1BAB" w:rsidRDefault="00FC1BAB" w:rsidP="002F0F23">
      <w:pPr>
        <w:ind w:firstLineChars="200" w:firstLine="420"/>
        <w:rPr>
          <w:ins w:id="16" w:author="1208251054@qq.com" w:date="2021-03-15T16:15:00Z"/>
        </w:rPr>
      </w:pPr>
    </w:p>
    <w:p w14:paraId="5EB31F36" w14:textId="56DF11E6" w:rsidR="00FC1BAB" w:rsidRDefault="00FC1BAB" w:rsidP="002F0F23">
      <w:pPr>
        <w:ind w:firstLineChars="200" w:firstLine="420"/>
        <w:rPr>
          <w:ins w:id="17" w:author="1208251054@qq.com" w:date="2021-03-15T16:14:00Z"/>
        </w:rPr>
      </w:pPr>
      <w:ins w:id="18" w:author="1208251054@qq.com" w:date="2021-03-15T16:14:00Z">
        <w:r w:rsidRPr="00FC1BAB">
          <w:rPr>
            <w:rFonts w:hint="eastAsia"/>
          </w:rPr>
          <w:t>本发明涉及术前三维图像模型与术中相机视野中的病灶配准。</w:t>
        </w:r>
        <w:r w:rsidRPr="00FC1BAB">
          <w:cr/>
        </w:r>
      </w:ins>
    </w:p>
    <w:p w14:paraId="2A2645B9" w14:textId="24EACC7A" w:rsidR="002F0F23" w:rsidDel="00FC1BAB" w:rsidRDefault="002F0F23" w:rsidP="002F0F23">
      <w:pPr>
        <w:ind w:firstLineChars="200" w:firstLine="420"/>
        <w:rPr>
          <w:del w:id="19" w:author="1208251054@qq.com" w:date="2021-03-15T16:14:00Z"/>
        </w:rPr>
      </w:pPr>
      <w:del w:id="20" w:author="1208251054@qq.com" w:date="2021-03-15T16:14:00Z">
        <w:r w:rsidDel="00FC1BAB">
          <w:rPr>
            <w:rFonts w:hint="eastAsia"/>
          </w:rPr>
          <w:delText>本发明主要解决的技术问题是：针对基于操纵臂的自动穿刺手术或粒子植入手术中，手术视野与术前</w:delText>
        </w:r>
        <w:r w:rsidDel="00FC1BAB">
          <w:rPr>
            <w:rFonts w:hint="eastAsia"/>
          </w:rPr>
          <w:delText>CT</w:delText>
        </w:r>
        <w:r w:rsidDel="00FC1BAB">
          <w:rPr>
            <w:rFonts w:hint="eastAsia"/>
          </w:rPr>
          <w:delText>配准问题以及受人体表皮运动影响操纵臂进针精度的问题，提出一种基于智能标记与术前</w:delText>
        </w:r>
        <w:r w:rsidDel="00FC1BAB">
          <w:rPr>
            <w:rFonts w:hint="eastAsia"/>
          </w:rPr>
          <w:delText>CT</w:delText>
        </w:r>
        <w:r w:rsidDel="00FC1BAB">
          <w:rPr>
            <w:rFonts w:hint="eastAsia"/>
          </w:rPr>
          <w:delText>配准并利用三轴传感器实现对人体表皮运动的补偿，引导操纵臂进行精准进针的方法。该方法包括三个部分：</w:delText>
        </w:r>
      </w:del>
    </w:p>
    <w:p w14:paraId="194D9A02" w14:textId="008F775C" w:rsidR="002F0F23" w:rsidDel="00FC1BAB" w:rsidRDefault="002F0F23" w:rsidP="002F0F23">
      <w:pPr>
        <w:ind w:firstLineChars="200" w:firstLine="420"/>
        <w:rPr>
          <w:del w:id="21" w:author="1208251054@qq.com" w:date="2021-03-15T16:14:00Z"/>
        </w:rPr>
      </w:pPr>
      <w:del w:id="22" w:author="1208251054@qq.com" w:date="2021-03-15T16:14:00Z">
        <w:r w:rsidDel="00FC1BAB">
          <w:rPr>
            <w:rFonts w:hint="eastAsia"/>
          </w:rPr>
          <w:delText>1</w:delText>
        </w:r>
        <w:r w:rsidDel="00FC1BAB">
          <w:delText xml:space="preserve">. </w:delText>
        </w:r>
        <w:r w:rsidDel="00FC1BAB">
          <w:rPr>
            <w:rFonts w:hint="eastAsia"/>
          </w:rPr>
          <w:delText>通过智能标记上的铅丝、条码信息对</w:delText>
        </w:r>
        <w:r w:rsidDel="00FC1BAB">
          <w:rPr>
            <w:rFonts w:hint="eastAsia"/>
          </w:rPr>
          <w:delText>CT</w:delText>
        </w:r>
        <w:r w:rsidDel="00FC1BAB">
          <w:rPr>
            <w:rFonts w:hint="eastAsia"/>
          </w:rPr>
          <w:delText>三维图像系统与术中相机系统进行配准；</w:delText>
        </w:r>
      </w:del>
    </w:p>
    <w:p w14:paraId="511A035C" w14:textId="4E8195F8" w:rsidR="002F0F23" w:rsidDel="00FC1BAB" w:rsidRDefault="002F0F23" w:rsidP="002F0F23">
      <w:pPr>
        <w:ind w:firstLineChars="200" w:firstLine="420"/>
        <w:rPr>
          <w:del w:id="23" w:author="1208251054@qq.com" w:date="2021-03-15T16:14:00Z"/>
        </w:rPr>
      </w:pPr>
      <w:del w:id="24" w:author="1208251054@qq.com" w:date="2021-03-15T16:14:00Z">
        <w:r w:rsidDel="00FC1BAB">
          <w:rPr>
            <w:rFonts w:hint="eastAsia"/>
          </w:rPr>
          <w:delText>2</w:delText>
        </w:r>
        <w:r w:rsidDel="00FC1BAB">
          <w:delText xml:space="preserve">. </w:delText>
        </w:r>
        <w:r w:rsidDel="00FC1BAB">
          <w:rPr>
            <w:rFonts w:hint="eastAsia"/>
          </w:rPr>
          <w:delText>通过智能标记上的条码信息对操纵臂坐标系统与术中相机坐标系统进行配准；</w:delText>
        </w:r>
      </w:del>
    </w:p>
    <w:p w14:paraId="6DFFC8F2" w14:textId="685192D9" w:rsidR="002F0F23" w:rsidDel="00FC1BAB" w:rsidRDefault="002F0F23" w:rsidP="002F0F23">
      <w:pPr>
        <w:ind w:firstLineChars="200" w:firstLine="420"/>
        <w:rPr>
          <w:del w:id="25" w:author="1208251054@qq.com" w:date="2021-03-15T16:14:00Z"/>
        </w:rPr>
      </w:pPr>
      <w:del w:id="26" w:author="1208251054@qq.com" w:date="2021-03-15T16:14:00Z">
        <w:r w:rsidDel="00FC1BAB">
          <w:rPr>
            <w:rFonts w:hint="eastAsia"/>
          </w:rPr>
          <w:delText>3</w:delText>
        </w:r>
        <w:r w:rsidDel="00FC1BAB">
          <w:delText xml:space="preserve">. </w:delText>
        </w:r>
        <w:r w:rsidDel="00FC1BAB">
          <w:rPr>
            <w:rFonts w:hint="eastAsia"/>
          </w:rPr>
          <w:delText>手术期间，智能标记中的三轴传感器，能够实时监测人体表皮运动状态，从而对进针点进行实时调整，引导操纵臂精准进针。</w:delText>
        </w:r>
        <w:r w:rsidDel="00FC1BAB">
          <w:rPr>
            <w:rFonts w:hint="eastAsia"/>
          </w:rPr>
          <w:delText xml:space="preserve"> </w:delText>
        </w:r>
      </w:del>
    </w:p>
    <w:p w14:paraId="08CCD4AB" w14:textId="6454D135" w:rsidR="002F0F23" w:rsidDel="00FC1BAB" w:rsidRDefault="002F0F23" w:rsidP="002F0F23">
      <w:pPr>
        <w:ind w:firstLineChars="200" w:firstLine="420"/>
        <w:rPr>
          <w:del w:id="27" w:author="1208251054@qq.com" w:date="2021-03-15T16:14:00Z"/>
        </w:rPr>
      </w:pPr>
      <w:del w:id="28" w:author="1208251054@qq.com" w:date="2021-03-15T16:14:00Z">
        <w:r w:rsidDel="00FC1BAB">
          <w:rPr>
            <w:rFonts w:hint="eastAsia"/>
          </w:rPr>
          <w:delText>本发明涉及基于</w:delText>
        </w:r>
        <w:r w:rsidDel="00FC1BAB">
          <w:rPr>
            <w:rFonts w:hint="eastAsia"/>
          </w:rPr>
          <w:delText>CT</w:delText>
        </w:r>
        <w:r w:rsidDel="00FC1BAB">
          <w:rPr>
            <w:rFonts w:hint="eastAsia"/>
          </w:rPr>
          <w:delText>引导的机器人辅助穿刺系统配准和定位，以及人体表皮运动实时补偿领域，特别涉及一种基于智能标记的人体表皮运动检测方法。</w:delText>
        </w:r>
      </w:del>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03470A2" w14:textId="77777777" w:rsidR="004C0720" w:rsidRDefault="00C6204A" w:rsidP="002F0F23">
      <w:pPr>
        <w:ind w:firstLine="420"/>
        <w:rPr>
          <w:ins w:id="29" w:author="shang gaoxing" w:date="2021-03-15T19:58:00Z"/>
        </w:rPr>
      </w:pPr>
      <w:ins w:id="30" w:author="shang gaoxing" w:date="2021-03-15T19:40:00Z">
        <w:r>
          <w:rPr>
            <w:rFonts w:hint="eastAsia"/>
          </w:rPr>
          <w:t>现有的外科手术</w:t>
        </w:r>
      </w:ins>
      <w:ins w:id="31" w:author="shang gaoxing" w:date="2021-03-15T19:43:00Z">
        <w:r>
          <w:rPr>
            <w:rFonts w:hint="eastAsia"/>
          </w:rPr>
          <w:t>经常需要术前三维影像数据对病灶区域进行辅助定位</w:t>
        </w:r>
      </w:ins>
      <w:ins w:id="32" w:author="shang gaoxing" w:date="2021-03-15T19:41:00Z">
        <w:r>
          <w:rPr>
            <w:rFonts w:hint="eastAsia"/>
          </w:rPr>
          <w:t>。在手术过程中，利用</w:t>
        </w:r>
      </w:ins>
      <w:ins w:id="33" w:author="shang gaoxing" w:date="2021-03-15T19:43:00Z">
        <w:r>
          <w:rPr>
            <w:rFonts w:hint="eastAsia"/>
          </w:rPr>
          <w:t>计算机技术</w:t>
        </w:r>
      </w:ins>
      <w:ins w:id="34" w:author="shang gaoxing" w:date="2021-03-15T19:41:00Z">
        <w:r>
          <w:rPr>
            <w:rFonts w:hint="eastAsia"/>
          </w:rPr>
          <w:t>将术前病人的三维影像数据（来自</w:t>
        </w:r>
        <w:r>
          <w:rPr>
            <w:rFonts w:hint="eastAsia"/>
          </w:rPr>
          <w:t>CT</w:t>
        </w:r>
        <w:r>
          <w:rPr>
            <w:rFonts w:hint="eastAsia"/>
          </w:rPr>
          <w:t>计算机断层扫描、</w:t>
        </w:r>
        <w:r>
          <w:rPr>
            <w:rFonts w:hint="eastAsia"/>
          </w:rPr>
          <w:t>MRI</w:t>
        </w:r>
        <w:r>
          <w:rPr>
            <w:rFonts w:hint="eastAsia"/>
          </w:rPr>
          <w:t>核磁共振成像等）、实际手术过程中患者的病灶</w:t>
        </w:r>
      </w:ins>
      <w:ins w:id="35" w:author="shang gaoxing" w:date="2021-03-15T19:42:00Z">
        <w:r>
          <w:rPr>
            <w:rFonts w:hint="eastAsia"/>
          </w:rPr>
          <w:t>区域，以及手术操纵</w:t>
        </w:r>
        <w:proofErr w:type="gramStart"/>
        <w:r>
          <w:rPr>
            <w:rFonts w:hint="eastAsia"/>
          </w:rPr>
          <w:t>臂所在</w:t>
        </w:r>
        <w:proofErr w:type="gramEnd"/>
        <w:r>
          <w:rPr>
            <w:rFonts w:hint="eastAsia"/>
          </w:rPr>
          <w:t>的坐标系统统一起来。</w:t>
        </w:r>
      </w:ins>
      <w:ins w:id="36" w:author="shang gaoxing" w:date="2021-03-15T19:40:00Z">
        <w:r>
          <w:rPr>
            <w:rFonts w:hint="eastAsia"/>
          </w:rPr>
          <w:t xml:space="preserve"> </w:t>
        </w:r>
      </w:ins>
    </w:p>
    <w:p w14:paraId="739E0C80" w14:textId="5D9761B9" w:rsidR="002F0F23" w:rsidRDefault="004C0720" w:rsidP="002F0F23">
      <w:pPr>
        <w:ind w:firstLine="420"/>
        <w:rPr>
          <w:ins w:id="37" w:author="shang gaoxing" w:date="2021-03-15T19:50:00Z"/>
        </w:rPr>
      </w:pPr>
      <w:ins w:id="38" w:author="shang gaoxing" w:date="2021-03-15T20:04:00Z">
        <w:r>
          <w:rPr>
            <w:rFonts w:hint="eastAsia"/>
          </w:rPr>
          <w:t>目前，</w:t>
        </w:r>
      </w:ins>
      <w:ins w:id="39" w:author="1208251054@qq.com" w:date="2021-03-15T16:20:00Z">
        <w:del w:id="40" w:author="shang gaoxing" w:date="2021-03-15T16:49:00Z">
          <w:r w:rsidR="00FC1BAB" w:rsidDel="003A1CB8">
            <w:rPr>
              <w:rFonts w:hint="eastAsia"/>
            </w:rPr>
            <w:delText>现有的配准方法大部分都是点配准，即在人体取</w:delText>
          </w:r>
        </w:del>
      </w:ins>
      <w:ins w:id="41" w:author="1208251054@qq.com" w:date="2021-03-15T16:21:00Z">
        <w:del w:id="42" w:author="shang gaoxing" w:date="2021-03-15T16:49:00Z">
          <w:r w:rsidR="00FC1BAB" w:rsidDel="003A1CB8">
            <w:rPr>
              <w:rFonts w:hint="eastAsia"/>
            </w:rPr>
            <w:delText>几个标记点，通过标记点在</w:delText>
          </w:r>
          <w:r w:rsidR="00FC1BAB" w:rsidDel="003A1CB8">
            <w:rPr>
              <w:rFonts w:hint="eastAsia"/>
            </w:rPr>
            <w:delText>CT</w:delText>
          </w:r>
          <w:r w:rsidR="00FC1BAB" w:rsidDel="003A1CB8">
            <w:rPr>
              <w:rFonts w:hint="eastAsia"/>
            </w:rPr>
            <w:delText>影响下显影的坐标以及该标记点在术中相机系统中的坐标进行配准。还有少部分是面配准</w:delText>
          </w:r>
        </w:del>
      </w:ins>
      <w:ins w:id="43" w:author="1208251054@qq.com" w:date="2021-03-15T16:22:00Z">
        <w:del w:id="44" w:author="shang gaoxing" w:date="2021-03-15T16:49:00Z">
          <w:r w:rsidR="00FC1BAB" w:rsidDel="003A1CB8">
            <w:rPr>
              <w:rFonts w:hint="eastAsia"/>
            </w:rPr>
            <w:delText>，</w:delText>
          </w:r>
        </w:del>
      </w:ins>
      <w:ins w:id="45" w:author="shang gaoxing" w:date="2021-03-15T19:42:00Z">
        <w:r w:rsidR="00C6204A">
          <w:rPr>
            <w:rFonts w:hint="eastAsia"/>
          </w:rPr>
          <w:t>这种三维影像数据</w:t>
        </w:r>
      </w:ins>
      <w:ins w:id="46" w:author="shang gaoxing" w:date="2021-03-15T19:43:00Z">
        <w:r w:rsidR="00C6204A">
          <w:rPr>
            <w:rFonts w:hint="eastAsia"/>
          </w:rPr>
          <w:t>与</w:t>
        </w:r>
      </w:ins>
      <w:ins w:id="47" w:author="shang gaoxing" w:date="2021-03-15T19:44:00Z">
        <w:r w:rsidR="00C6204A">
          <w:rPr>
            <w:rFonts w:hint="eastAsia"/>
          </w:rPr>
          <w:t>术中病人的真实病灶区域坐标实现统一</w:t>
        </w:r>
      </w:ins>
      <w:ins w:id="48" w:author="shang gaoxing" w:date="2021-03-15T20:04:00Z">
        <w:r>
          <w:rPr>
            <w:rFonts w:hint="eastAsia"/>
          </w:rPr>
          <w:t>的技术，包括</w:t>
        </w:r>
      </w:ins>
      <w:ins w:id="49" w:author="shang gaoxing" w:date="2021-03-15T20:11:00Z">
        <w:r w:rsidR="009060F8">
          <w:rPr>
            <w:rFonts w:hint="eastAsia"/>
          </w:rPr>
          <w:t>：传统的三点定位方式；</w:t>
        </w:r>
      </w:ins>
      <w:ins w:id="50" w:author="shang gaoxing" w:date="2021-03-15T19:44:00Z">
        <w:r w:rsidR="00C6204A">
          <w:rPr>
            <w:rFonts w:hint="eastAsia"/>
          </w:rPr>
          <w:t>通过解剖标志点、体内预埋</w:t>
        </w:r>
        <w:r w:rsidR="00AF2435">
          <w:rPr>
            <w:rFonts w:hint="eastAsia"/>
          </w:rPr>
          <w:t>标记物等</w:t>
        </w:r>
      </w:ins>
      <w:ins w:id="51" w:author="shang gaoxing" w:date="2021-03-15T19:45:00Z">
        <w:r w:rsidR="00AF2435">
          <w:rPr>
            <w:rFonts w:hint="eastAsia"/>
          </w:rPr>
          <w:t>方式实现配准</w:t>
        </w:r>
      </w:ins>
      <w:ins w:id="52" w:author="shang gaoxing" w:date="2021-03-15T20:11:00Z">
        <w:r w:rsidR="009060F8">
          <w:rPr>
            <w:rFonts w:hint="eastAsia"/>
          </w:rPr>
          <w:t>；</w:t>
        </w:r>
      </w:ins>
      <w:ins w:id="53" w:author="shang gaoxing" w:date="2021-03-15T20:05:00Z">
        <w:r>
          <w:rPr>
            <w:rFonts w:hint="eastAsia"/>
          </w:rPr>
          <w:t>使用</w:t>
        </w:r>
      </w:ins>
      <w:ins w:id="54" w:author="shang gaoxing" w:date="2021-03-15T19:50:00Z">
        <w:r w:rsidR="00AF2435">
          <w:rPr>
            <w:rFonts w:hint="eastAsia"/>
          </w:rPr>
          <w:t>较大型的配准装置以及</w:t>
        </w:r>
      </w:ins>
      <w:ins w:id="55" w:author="shang gaoxing" w:date="2021-03-15T19:48:00Z">
        <w:r w:rsidR="00AF2435">
          <w:rPr>
            <w:rFonts w:hint="eastAsia"/>
          </w:rPr>
          <w:t>在手术床边安装固定装置来辅助配准</w:t>
        </w:r>
      </w:ins>
      <w:ins w:id="56" w:author="shang gaoxing" w:date="2021-03-15T20:11:00Z">
        <w:r w:rsidR="009060F8">
          <w:rPr>
            <w:rFonts w:hint="eastAsia"/>
          </w:rPr>
          <w:t>；</w:t>
        </w:r>
      </w:ins>
      <w:ins w:id="57" w:author="shang gaoxing" w:date="2021-03-15T20:05:00Z">
        <w:r>
          <w:rPr>
            <w:rFonts w:hint="eastAsia"/>
          </w:rPr>
          <w:t>使用</w:t>
        </w:r>
      </w:ins>
      <w:ins w:id="58" w:author="shang gaoxing" w:date="2021-03-15T20:25:00Z">
        <w:r w:rsidR="00E57E95">
          <w:rPr>
            <w:rFonts w:hint="eastAsia"/>
          </w:rPr>
          <w:t>红外光、</w:t>
        </w:r>
      </w:ins>
      <w:ins w:id="59" w:author="shang gaoxing" w:date="2021-03-15T20:05:00Z">
        <w:r>
          <w:rPr>
            <w:rFonts w:hint="eastAsia"/>
          </w:rPr>
          <w:t>激光</w:t>
        </w:r>
        <w:r w:rsidR="009060F8">
          <w:rPr>
            <w:rFonts w:hint="eastAsia"/>
          </w:rPr>
          <w:t>、结构光等方法进行配准。</w:t>
        </w:r>
      </w:ins>
    </w:p>
    <w:p w14:paraId="0538E4FB" w14:textId="778DB2BD" w:rsidR="00AF2435" w:rsidRDefault="00AF2435" w:rsidP="002F0F23">
      <w:pPr>
        <w:ind w:firstLine="420"/>
        <w:rPr>
          <w:rFonts w:hint="eastAsia"/>
        </w:rPr>
      </w:pPr>
      <w:ins w:id="60" w:author="shang gaoxing" w:date="2021-03-15T19:51:00Z">
        <w:r>
          <w:rPr>
            <w:rFonts w:hint="eastAsia"/>
          </w:rPr>
          <w:t>影像配准技术作为手术中一种辅助的技术，应该尽量简单、便捷、有效。针对上述现存的配准</w:t>
        </w:r>
      </w:ins>
      <w:ins w:id="61" w:author="shang gaoxing" w:date="2021-03-15T19:52:00Z">
        <w:r>
          <w:rPr>
            <w:rFonts w:hint="eastAsia"/>
          </w:rPr>
          <w:t>技术所存在的问题，我们提出了基于</w:t>
        </w:r>
        <w:proofErr w:type="gramStart"/>
        <w:r>
          <w:rPr>
            <w:rFonts w:hint="eastAsia"/>
          </w:rPr>
          <w:t>铅层二维码</w:t>
        </w:r>
        <w:proofErr w:type="gramEnd"/>
        <w:r>
          <w:rPr>
            <w:rFonts w:hint="eastAsia"/>
          </w:rPr>
          <w:t>标记物的视觉定位方法、装置及系统。</w:t>
        </w:r>
      </w:ins>
    </w:p>
    <w:p w14:paraId="1152732E" w14:textId="77777777" w:rsidR="002F0F23" w:rsidRDefault="002F0F23" w:rsidP="002F0F23">
      <w:pPr>
        <w:pStyle w:val="3"/>
      </w:pPr>
      <w:r>
        <w:rPr>
          <w:rFonts w:hint="eastAsia"/>
        </w:rPr>
        <w:t>相近方案：</w:t>
      </w:r>
    </w:p>
    <w:p w14:paraId="6027C8B9" w14:textId="7CDA3E9F" w:rsidR="00AF2435" w:rsidRPr="00AF2435" w:rsidRDefault="002F0F23" w:rsidP="002F0F23">
      <w:r>
        <w:rPr>
          <w:b/>
          <w:bCs/>
        </w:rPr>
        <w:t>专利名称</w:t>
      </w:r>
      <w:r>
        <w:t>：</w:t>
      </w:r>
      <w:r>
        <w:t xml:space="preserve"> </w:t>
      </w:r>
      <w:ins w:id="62" w:author="shang gaoxing" w:date="2021-03-15T19:53:00Z">
        <w:r w:rsidR="00AF2435">
          <w:rPr>
            <w:rFonts w:hint="eastAsia"/>
          </w:rPr>
          <w:t>多形标志点（公开号：</w:t>
        </w:r>
        <w:r w:rsidR="00AF2435">
          <w:rPr>
            <w:rFonts w:hint="eastAsia"/>
          </w:rPr>
          <w:t>CN</w:t>
        </w:r>
        <w:r w:rsidR="00AF2435">
          <w:t>2726548Y</w:t>
        </w:r>
        <w:r w:rsidR="00AF2435">
          <w:rPr>
            <w:rFonts w:hint="eastAsia"/>
          </w:rPr>
          <w:t>）</w:t>
        </w:r>
      </w:ins>
    </w:p>
    <w:p w14:paraId="1DFB5668" w14:textId="0BBC1C67" w:rsidR="002F0F23" w:rsidRDefault="002F0F23" w:rsidP="002F0F23">
      <w:r>
        <w:rPr>
          <w:b/>
          <w:bCs/>
        </w:rPr>
        <w:t>技术特点</w:t>
      </w:r>
      <w:r>
        <w:t>：</w:t>
      </w:r>
      <w:r>
        <w:rPr>
          <w:rFonts w:hint="eastAsia"/>
        </w:rPr>
        <w:t xml:space="preserve"> </w:t>
      </w:r>
      <w:ins w:id="63" w:author="shang gaoxing" w:date="2021-03-15T19:53:00Z">
        <w:r w:rsidR="00AF2435">
          <w:rPr>
            <w:rFonts w:hint="eastAsia"/>
          </w:rPr>
          <w:t>用于手术导航</w:t>
        </w:r>
      </w:ins>
      <w:ins w:id="64" w:author="shang gaoxing" w:date="2021-03-15T19:54:00Z">
        <w:r w:rsidR="00AF2435">
          <w:rPr>
            <w:rFonts w:hint="eastAsia"/>
          </w:rPr>
          <w:t>系统的空间配准，其包括</w:t>
        </w:r>
        <w:proofErr w:type="gramStart"/>
        <w:r w:rsidR="00AF2435">
          <w:rPr>
            <w:rFonts w:hint="eastAsia"/>
          </w:rPr>
          <w:t>一</w:t>
        </w:r>
        <w:proofErr w:type="gramEnd"/>
        <w:r w:rsidR="00AF2435">
          <w:rPr>
            <w:rFonts w:hint="eastAsia"/>
          </w:rPr>
          <w:t>标定体、</w:t>
        </w:r>
        <w:proofErr w:type="gramStart"/>
        <w:r w:rsidR="00AF2435">
          <w:rPr>
            <w:rFonts w:hint="eastAsia"/>
          </w:rPr>
          <w:t>一</w:t>
        </w:r>
        <w:proofErr w:type="gramEnd"/>
        <w:r w:rsidR="00AF2435">
          <w:rPr>
            <w:rFonts w:hint="eastAsia"/>
          </w:rPr>
          <w:t>配准体、</w:t>
        </w:r>
        <w:proofErr w:type="gramStart"/>
        <w:r w:rsidR="00AF2435">
          <w:rPr>
            <w:rFonts w:hint="eastAsia"/>
          </w:rPr>
          <w:t>一</w:t>
        </w:r>
        <w:proofErr w:type="gramEnd"/>
        <w:r w:rsidR="00AF2435">
          <w:rPr>
            <w:rFonts w:hint="eastAsia"/>
          </w:rPr>
          <w:t>用于将所述标志点固定在人体表面的粘贴装置，所述标定体由显影材料构成；所述配准体由所述标定体围起</w:t>
        </w:r>
      </w:ins>
      <w:ins w:id="65" w:author="shang gaoxing" w:date="2021-03-15T19:55:00Z">
        <w:r w:rsidR="00AF2435">
          <w:rPr>
            <w:rFonts w:hint="eastAsia"/>
          </w:rPr>
          <w:t>的不显影的中心孔构成；所述标定体设置成具有标识性功能的不同形状体。</w:t>
        </w:r>
      </w:ins>
    </w:p>
    <w:p w14:paraId="4E2E9B56" w14:textId="77777777" w:rsidR="002F0F23" w:rsidRDefault="002F0F23" w:rsidP="002F0F23">
      <w:pPr>
        <w:pStyle w:val="2"/>
      </w:pPr>
      <w:r>
        <w:rPr>
          <w:rFonts w:hint="eastAsia"/>
        </w:rPr>
        <w:t>上述现有技术的缺点是什么？是什么原因导致这些缺点？</w:t>
      </w:r>
    </w:p>
    <w:p w14:paraId="6D0A1DFD" w14:textId="08EF79C9" w:rsidR="002F0F23" w:rsidRDefault="002F0F23" w:rsidP="002F0F23">
      <w:pPr>
        <w:tabs>
          <w:tab w:val="left" w:pos="2670"/>
        </w:tabs>
        <w:rPr>
          <w:ins w:id="66" w:author="shang gaoxing" w:date="2021-03-15T19:57:00Z"/>
          <w:b/>
          <w:color w:val="000000"/>
          <w:sz w:val="28"/>
          <w:szCs w:val="28"/>
        </w:rPr>
      </w:pPr>
      <w:r>
        <w:rPr>
          <w:rFonts w:hint="eastAsia"/>
          <w:b/>
          <w:color w:val="000000"/>
          <w:sz w:val="28"/>
          <w:szCs w:val="28"/>
        </w:rPr>
        <w:t>上述现有技术的缺点：</w:t>
      </w:r>
    </w:p>
    <w:p w14:paraId="049EDFB9" w14:textId="582194CB" w:rsidR="009060F8" w:rsidRDefault="009060F8" w:rsidP="004C0720">
      <w:pPr>
        <w:ind w:firstLine="420"/>
        <w:rPr>
          <w:ins w:id="67" w:author="shang gaoxing" w:date="2021-03-15T20:11:00Z"/>
          <w:rFonts w:hint="eastAsia"/>
        </w:rPr>
      </w:pPr>
      <w:ins w:id="68" w:author="shang gaoxing" w:date="2021-03-15T20:11:00Z">
        <w:r>
          <w:rPr>
            <w:rFonts w:hint="eastAsia"/>
          </w:rPr>
          <w:lastRenderedPageBreak/>
          <w:t>上述现有技术中，传统的三点定位方式，每个标记都</w:t>
        </w:r>
      </w:ins>
      <w:ins w:id="69" w:author="shang gaoxing" w:date="2021-03-15T20:12:00Z">
        <w:r>
          <w:rPr>
            <w:rFonts w:hint="eastAsia"/>
          </w:rPr>
          <w:t>只作为一个点，这样构建出来的仅仅是一个整体坐标系。由于病人在扫描</w:t>
        </w:r>
        <w:r>
          <w:rPr>
            <w:rFonts w:hint="eastAsia"/>
          </w:rPr>
          <w:t>CT</w:t>
        </w:r>
        <w:r>
          <w:rPr>
            <w:rFonts w:hint="eastAsia"/>
          </w:rPr>
          <w:t>时与术前配准时，体位会发生变化，导致标记</w:t>
        </w:r>
      </w:ins>
      <w:ins w:id="70" w:author="shang gaoxing" w:date="2021-03-15T20:13:00Z">
        <w:r>
          <w:rPr>
            <w:rFonts w:hint="eastAsia"/>
          </w:rPr>
          <w:t>点有所偏移，那么会导致配准结果也会有相应的误差。</w:t>
        </w:r>
      </w:ins>
    </w:p>
    <w:p w14:paraId="661FB91B" w14:textId="0C46B2A0" w:rsidR="004C0720" w:rsidRDefault="004C0720" w:rsidP="004C0720">
      <w:pPr>
        <w:ind w:firstLine="420"/>
        <w:rPr>
          <w:ins w:id="71" w:author="shang gaoxing" w:date="2021-03-15T20:00:00Z"/>
        </w:rPr>
      </w:pPr>
      <w:ins w:id="72" w:author="shang gaoxing" w:date="2021-03-15T19:57:00Z">
        <w:r>
          <w:rPr>
            <w:rFonts w:hint="eastAsia"/>
          </w:rPr>
          <w:t>上</w:t>
        </w:r>
      </w:ins>
      <w:ins w:id="73" w:author="shang gaoxing" w:date="2021-03-15T19:58:00Z">
        <w:r>
          <w:rPr>
            <w:rFonts w:hint="eastAsia"/>
          </w:rPr>
          <w:t>述现有技术中，通过</w:t>
        </w:r>
      </w:ins>
      <w:ins w:id="74" w:author="shang gaoxing" w:date="2021-03-15T19:59:00Z">
        <w:r>
          <w:rPr>
            <w:rFonts w:hint="eastAsia"/>
          </w:rPr>
          <w:t>解剖标志点和体内预埋标记物进行配准的方法，对患者是有创的，增加了额外风险，</w:t>
        </w:r>
      </w:ins>
      <w:ins w:id="75" w:author="shang gaoxing" w:date="2021-03-15T20:00:00Z">
        <w:r>
          <w:rPr>
            <w:rFonts w:hint="eastAsia"/>
          </w:rPr>
          <w:t>并且使得术前配准准备时间漫长，延长了手术时间</w:t>
        </w:r>
      </w:ins>
      <w:ins w:id="76" w:author="shang gaoxing" w:date="2021-03-15T20:31:00Z">
        <w:r w:rsidR="00CE373A">
          <w:rPr>
            <w:rFonts w:hint="eastAsia"/>
          </w:rPr>
          <w:t>，术后也需要更多恢复时间</w:t>
        </w:r>
      </w:ins>
      <w:ins w:id="77" w:author="shang gaoxing" w:date="2021-03-15T19:58:00Z">
        <w:r>
          <w:rPr>
            <w:rFonts w:hint="eastAsia"/>
          </w:rPr>
          <w:t>。</w:t>
        </w:r>
      </w:ins>
    </w:p>
    <w:p w14:paraId="212E3002" w14:textId="40839C65" w:rsidR="004C0720" w:rsidRDefault="004C0720" w:rsidP="004C0720">
      <w:pPr>
        <w:ind w:firstLine="420"/>
        <w:rPr>
          <w:ins w:id="78" w:author="shang gaoxing" w:date="2021-03-15T20:04:00Z"/>
        </w:rPr>
      </w:pPr>
      <w:ins w:id="79" w:author="shang gaoxing" w:date="2021-03-15T20:00:00Z">
        <w:r>
          <w:rPr>
            <w:rFonts w:hint="eastAsia"/>
          </w:rPr>
          <w:t>上述现有</w:t>
        </w:r>
      </w:ins>
      <w:ins w:id="80" w:author="shang gaoxing" w:date="2021-03-15T20:01:00Z">
        <w:r>
          <w:rPr>
            <w:rFonts w:hint="eastAsia"/>
          </w:rPr>
          <w:t>技术中，通过较大型的配准装置以及在手术床边安装固定装置来辅助配准的方法，操作十分繁琐，需要对标记物</w:t>
        </w:r>
      </w:ins>
      <w:ins w:id="81" w:author="shang gaoxing" w:date="2021-03-15T20:02:00Z">
        <w:r>
          <w:rPr>
            <w:rFonts w:hint="eastAsia"/>
          </w:rPr>
          <w:t>、固定装置进行人工安放</w:t>
        </w:r>
      </w:ins>
      <w:ins w:id="82" w:author="shang gaoxing" w:date="2021-03-15T20:03:00Z">
        <w:r>
          <w:rPr>
            <w:rFonts w:hint="eastAsia"/>
          </w:rPr>
          <w:t>，术前准备时间过长，效率低下。并且，久而久之，由于物理磨损，</w:t>
        </w:r>
      </w:ins>
      <w:ins w:id="83" w:author="shang gaoxing" w:date="2021-03-15T20:13:00Z">
        <w:r w:rsidR="009060F8">
          <w:rPr>
            <w:rFonts w:hint="eastAsia"/>
          </w:rPr>
          <w:t>配准精度会快速下降</w:t>
        </w:r>
      </w:ins>
      <w:ins w:id="84" w:author="shang gaoxing" w:date="2021-03-15T20:04:00Z">
        <w:r>
          <w:rPr>
            <w:rFonts w:hint="eastAsia"/>
          </w:rPr>
          <w:t>。</w:t>
        </w:r>
      </w:ins>
    </w:p>
    <w:p w14:paraId="6E46F0C6" w14:textId="328FC308" w:rsidR="00E57E95" w:rsidRPr="004C0720" w:rsidRDefault="009060F8" w:rsidP="00E57E95">
      <w:pPr>
        <w:ind w:firstLine="420"/>
        <w:rPr>
          <w:rFonts w:hint="eastAsia"/>
          <w:rPrChange w:id="85" w:author="shang gaoxing" w:date="2021-03-15T19:57:00Z">
            <w:rPr>
              <w:rFonts w:hint="eastAsia"/>
              <w:b/>
              <w:color w:val="000000"/>
              <w:sz w:val="28"/>
              <w:szCs w:val="28"/>
            </w:rPr>
          </w:rPrChange>
        </w:rPr>
        <w:pPrChange w:id="86" w:author="shang gaoxing" w:date="2021-03-15T20:24:00Z">
          <w:pPr>
            <w:tabs>
              <w:tab w:val="left" w:pos="2670"/>
            </w:tabs>
          </w:pPr>
        </w:pPrChange>
      </w:pPr>
      <w:ins w:id="87" w:author="shang gaoxing" w:date="2021-03-15T20:08:00Z">
        <w:r>
          <w:rPr>
            <w:rFonts w:hint="eastAsia"/>
          </w:rPr>
          <w:t>上述现有技术中，采用结构光进行影像配准的技术，</w:t>
        </w:r>
      </w:ins>
      <w:ins w:id="88" w:author="shang gaoxing" w:date="2021-03-15T20:21:00Z">
        <w:r w:rsidR="00E57E95">
          <w:rPr>
            <w:rFonts w:hint="eastAsia"/>
          </w:rPr>
          <w:t>设备过多，在手术台上方的较小空间还需</w:t>
        </w:r>
      </w:ins>
      <w:ins w:id="89" w:author="shang gaoxing" w:date="2021-03-15T20:22:00Z">
        <w:r w:rsidR="00E57E95">
          <w:rPr>
            <w:rFonts w:hint="eastAsia"/>
          </w:rPr>
          <w:t>要放置其他术中所需设备，</w:t>
        </w:r>
      </w:ins>
      <w:ins w:id="90" w:author="shang gaoxing" w:date="2021-03-15T20:21:00Z">
        <w:r w:rsidR="00E57E95">
          <w:rPr>
            <w:rFonts w:hint="eastAsia"/>
          </w:rPr>
          <w:t>难以</w:t>
        </w:r>
      </w:ins>
      <w:ins w:id="91" w:author="shang gaoxing" w:date="2021-03-15T20:22:00Z">
        <w:r w:rsidR="00E57E95">
          <w:rPr>
            <w:rFonts w:hint="eastAsia"/>
          </w:rPr>
          <w:t>为配准技术腾挪出如此多的空间，操作多有不便；另外</w:t>
        </w:r>
      </w:ins>
      <w:ins w:id="92" w:author="shang gaoxing" w:date="2021-03-15T20:21:00Z">
        <w:r w:rsidR="00E57E95">
          <w:rPr>
            <w:rFonts w:hint="eastAsia"/>
          </w:rPr>
          <w:t>，</w:t>
        </w:r>
      </w:ins>
      <w:ins w:id="93" w:author="shang gaoxing" w:date="2021-03-15T20:18:00Z">
        <w:r w:rsidR="00E57E95">
          <w:rPr>
            <w:rFonts w:hint="eastAsia"/>
          </w:rPr>
          <w:t>需要将结构光导航仪上</w:t>
        </w:r>
      </w:ins>
      <w:ins w:id="94" w:author="shang gaoxing" w:date="2021-03-15T20:22:00Z">
        <w:r w:rsidR="00E57E95">
          <w:rPr>
            <w:rFonts w:hint="eastAsia"/>
          </w:rPr>
          <w:t>的摄</w:t>
        </w:r>
      </w:ins>
      <w:ins w:id="95" w:author="shang gaoxing" w:date="2021-03-15T20:18:00Z">
        <w:r w:rsidR="00E57E95">
          <w:rPr>
            <w:rFonts w:hint="eastAsia"/>
          </w:rPr>
          <w:t>像机</w:t>
        </w:r>
      </w:ins>
      <w:ins w:id="96" w:author="shang gaoxing" w:date="2021-03-15T20:19:00Z">
        <w:r w:rsidR="00E57E95">
          <w:rPr>
            <w:rFonts w:hint="eastAsia"/>
          </w:rPr>
          <w:t>坐标系、</w:t>
        </w:r>
      </w:ins>
      <w:ins w:id="97" w:author="shang gaoxing" w:date="2021-03-15T20:23:00Z">
        <w:r w:rsidR="00E57E95">
          <w:rPr>
            <w:rFonts w:hint="eastAsia"/>
          </w:rPr>
          <w:t>病灶区域附近的</w:t>
        </w:r>
      </w:ins>
      <w:ins w:id="98" w:author="shang gaoxing" w:date="2021-03-15T20:19:00Z">
        <w:r w:rsidR="00E57E95">
          <w:rPr>
            <w:rFonts w:hint="eastAsia"/>
          </w:rPr>
          <w:t>静态基准坐标系、末端执行器的坐标系以及手术导航系统导航影像</w:t>
        </w:r>
      </w:ins>
      <w:ins w:id="99" w:author="shang gaoxing" w:date="2021-03-15T20:20:00Z">
        <w:r w:rsidR="00E57E95">
          <w:rPr>
            <w:rFonts w:hint="eastAsia"/>
          </w:rPr>
          <w:t>坐标系统进行转换，叠加多次，累计误差</w:t>
        </w:r>
      </w:ins>
      <w:ins w:id="100" w:author="shang gaoxing" w:date="2021-03-15T20:21:00Z">
        <w:r w:rsidR="00E57E95">
          <w:rPr>
            <w:rFonts w:hint="eastAsia"/>
          </w:rPr>
          <w:t>也相对增大。</w:t>
        </w:r>
      </w:ins>
    </w:p>
    <w:p w14:paraId="382D5465" w14:textId="0BD71D66" w:rsidR="002F0F23" w:rsidRPr="004C0720" w:rsidRDefault="00E57E95" w:rsidP="00CE373A">
      <w:pPr>
        <w:ind w:firstLine="420"/>
        <w:rPr>
          <w:rFonts w:hint="eastAsia"/>
        </w:rPr>
        <w:pPrChange w:id="101" w:author="shang gaoxing" w:date="2021-03-15T20:29:00Z">
          <w:pPr>
            <w:ind w:left="420"/>
          </w:pPr>
        </w:pPrChange>
      </w:pPr>
      <w:ins w:id="102" w:author="shang gaoxing" w:date="2021-03-15T20:25:00Z">
        <w:r>
          <w:rPr>
            <w:rFonts w:hint="eastAsia"/>
          </w:rPr>
          <w:t>上述现有技术中，采用</w:t>
        </w:r>
        <w:r>
          <w:rPr>
            <w:rFonts w:hint="eastAsia"/>
          </w:rPr>
          <w:t>红外光</w:t>
        </w:r>
        <w:r>
          <w:rPr>
            <w:rFonts w:hint="eastAsia"/>
          </w:rPr>
          <w:t>进行影像配准的技术，</w:t>
        </w:r>
        <w:r>
          <w:rPr>
            <w:rFonts w:hint="eastAsia"/>
          </w:rPr>
          <w:t>需要将定位标记装置的位置通过固定装置固定</w:t>
        </w:r>
      </w:ins>
      <w:ins w:id="103" w:author="shang gaoxing" w:date="2021-03-15T20:27:00Z">
        <w:r w:rsidR="00CE373A">
          <w:rPr>
            <w:rFonts w:hint="eastAsia"/>
          </w:rPr>
          <w:t>，</w:t>
        </w:r>
      </w:ins>
      <w:ins w:id="104" w:author="shang gaoxing" w:date="2021-03-15T20:26:00Z">
        <w:r w:rsidR="00CE373A">
          <w:rPr>
            <w:rFonts w:hint="eastAsia"/>
          </w:rPr>
          <w:t>并且需要保持定位标记装置在体表的位置进行</w:t>
        </w:r>
        <w:r w:rsidR="00CE373A">
          <w:rPr>
            <w:rFonts w:hint="eastAsia"/>
          </w:rPr>
          <w:t>CT</w:t>
        </w:r>
        <w:r w:rsidR="00CE373A">
          <w:rPr>
            <w:rFonts w:hint="eastAsia"/>
          </w:rPr>
          <w:t>扫描</w:t>
        </w:r>
      </w:ins>
      <w:ins w:id="105" w:author="shang gaoxing" w:date="2021-03-15T20:27:00Z">
        <w:r w:rsidR="00CE373A">
          <w:rPr>
            <w:rFonts w:hint="eastAsia"/>
          </w:rPr>
          <w:t>等，整个过程繁杂冗余，不够</w:t>
        </w:r>
      </w:ins>
      <w:ins w:id="106" w:author="shang gaoxing" w:date="2021-03-15T20:28:00Z">
        <w:r w:rsidR="00CE373A">
          <w:rPr>
            <w:rFonts w:hint="eastAsia"/>
          </w:rPr>
          <w:t>灵活轻便。</w:t>
        </w:r>
      </w:ins>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66CB0BF9" w:rsidR="002F0F23" w:rsidRDefault="00CE373A" w:rsidP="00CE373A">
      <w:pPr>
        <w:ind w:firstLine="420"/>
        <w:rPr>
          <w:ins w:id="107" w:author="shang gaoxing" w:date="2021-03-15T20:30:00Z"/>
        </w:rPr>
      </w:pPr>
      <w:ins w:id="108" w:author="shang gaoxing" w:date="2021-03-15T20:29:00Z">
        <w:r>
          <w:rPr>
            <w:rFonts w:hint="eastAsia"/>
          </w:rPr>
          <w:t>传统方式的配准误差较大，主要原因是病人在扫描</w:t>
        </w:r>
        <w:r>
          <w:rPr>
            <w:rFonts w:hint="eastAsia"/>
          </w:rPr>
          <w:t>CT</w:t>
        </w:r>
        <w:r>
          <w:rPr>
            <w:rFonts w:hint="eastAsia"/>
          </w:rPr>
          <w:t>时与开始配准时，标记点会随着病人体态的变化而发生变化，</w:t>
        </w:r>
      </w:ins>
      <w:ins w:id="109" w:author="shang gaoxing" w:date="2021-03-15T20:30:00Z">
        <w:r>
          <w:rPr>
            <w:rFonts w:hint="eastAsia"/>
          </w:rPr>
          <w:t>这种误差甚至会是厘米级别的，而且无法克服。</w:t>
        </w:r>
      </w:ins>
    </w:p>
    <w:p w14:paraId="58873113" w14:textId="78542DB8" w:rsidR="00CE373A" w:rsidRDefault="00CE373A" w:rsidP="00CE373A">
      <w:pPr>
        <w:ind w:firstLine="420"/>
        <w:rPr>
          <w:ins w:id="110" w:author="shang gaoxing" w:date="2021-03-15T20:31:00Z"/>
        </w:rPr>
      </w:pPr>
      <w:ins w:id="111" w:author="shang gaoxing" w:date="2021-03-15T20:30:00Z">
        <w:r>
          <w:rPr>
            <w:rFonts w:hint="eastAsia"/>
          </w:rPr>
          <w:t>解剖</w:t>
        </w:r>
      </w:ins>
      <w:ins w:id="112" w:author="shang gaoxing" w:date="2021-03-15T20:31:00Z">
        <w:r>
          <w:rPr>
            <w:rFonts w:hint="eastAsia"/>
          </w:rPr>
          <w:t>标志点和体内预埋标记物等</w:t>
        </w:r>
      </w:ins>
      <w:ins w:id="113" w:author="shang gaoxing" w:date="2021-03-15T20:30:00Z">
        <w:r>
          <w:rPr>
            <w:rFonts w:hint="eastAsia"/>
          </w:rPr>
          <w:t>有创性</w:t>
        </w:r>
      </w:ins>
      <w:ins w:id="114" w:author="shang gaoxing" w:date="2021-03-15T20:31:00Z">
        <w:r>
          <w:rPr>
            <w:rFonts w:hint="eastAsia"/>
          </w:rPr>
          <w:t>配准方法，本身就注定了会对患者进行损伤，增加风险。</w:t>
        </w:r>
      </w:ins>
    </w:p>
    <w:p w14:paraId="506AEA52" w14:textId="3DC3C215" w:rsidR="00CE373A" w:rsidRDefault="00CE373A" w:rsidP="00CE373A">
      <w:pPr>
        <w:ind w:firstLine="420"/>
        <w:rPr>
          <w:rFonts w:hint="eastAsia"/>
        </w:rPr>
        <w:pPrChange w:id="115" w:author="shang gaoxing" w:date="2021-03-15T20:30:00Z">
          <w:pPr>
            <w:ind w:left="420"/>
          </w:pPr>
        </w:pPrChange>
      </w:pPr>
      <w:ins w:id="116" w:author="shang gaoxing" w:date="2021-03-15T20:31:00Z">
        <w:r>
          <w:rPr>
            <w:rFonts w:hint="eastAsia"/>
          </w:rPr>
          <w:t>激光、</w:t>
        </w:r>
      </w:ins>
      <w:ins w:id="117" w:author="shang gaoxing" w:date="2021-03-15T20:32:00Z">
        <w:r>
          <w:rPr>
            <w:rFonts w:hint="eastAsia"/>
          </w:rPr>
          <w:t>红外光、结构光等方法，都需要配备较多较大的配准装置及其固定装置，这是由于这些方法的物理特性所决定。激光必须具有发射和接收装置，结构</w:t>
        </w:r>
        <w:proofErr w:type="gramStart"/>
        <w:r>
          <w:rPr>
            <w:rFonts w:hint="eastAsia"/>
          </w:rPr>
          <w:t>光必须</w:t>
        </w:r>
        <w:proofErr w:type="gramEnd"/>
        <w:r>
          <w:rPr>
            <w:rFonts w:hint="eastAsia"/>
          </w:rPr>
          <w:t>具有</w:t>
        </w:r>
      </w:ins>
      <w:ins w:id="118" w:author="shang gaoxing" w:date="2021-03-15T20:34:00Z">
        <w:r>
          <w:rPr>
            <w:rFonts w:hint="eastAsia"/>
          </w:rPr>
          <w:t>结构光导航仪、摄像机、静态基准等装置。</w:t>
        </w:r>
      </w:ins>
    </w:p>
    <w:p w14:paraId="53F419EC" w14:textId="77777777" w:rsidR="002F0F23" w:rsidRDefault="002F0F23" w:rsidP="002F0F23">
      <w:pPr>
        <w:pStyle w:val="2"/>
      </w:pPr>
      <w:r>
        <w:rPr>
          <w:rFonts w:hint="eastAsia"/>
        </w:rPr>
        <w:t>针对上述缺点说明本发明创造的目的。</w:t>
      </w:r>
    </w:p>
    <w:p w14:paraId="56935749" w14:textId="1828F726" w:rsidR="002F0F23" w:rsidRDefault="00CE373A" w:rsidP="002F0F23">
      <w:pPr>
        <w:ind w:firstLine="420"/>
        <w:rPr>
          <w:rFonts w:hint="eastAsia"/>
        </w:rPr>
      </w:pPr>
      <w:ins w:id="119" w:author="shang gaoxing" w:date="2021-03-15T20:34:00Z">
        <w:r>
          <w:rPr>
            <w:rFonts w:hint="eastAsia"/>
          </w:rPr>
          <w:t>针对上述现有配准技术，</w:t>
        </w:r>
      </w:ins>
      <w:ins w:id="120" w:author="shang gaoxing" w:date="2021-03-15T20:35:00Z">
        <w:r>
          <w:rPr>
            <w:rFonts w:hint="eastAsia"/>
          </w:rPr>
          <w:t>本发明提出了一种基于铅质</w:t>
        </w:r>
        <w:proofErr w:type="gramStart"/>
        <w:r>
          <w:rPr>
            <w:rFonts w:hint="eastAsia"/>
          </w:rPr>
          <w:t>二维码标记</w:t>
        </w:r>
        <w:proofErr w:type="gramEnd"/>
        <w:r>
          <w:rPr>
            <w:rFonts w:hint="eastAsia"/>
          </w:rPr>
          <w:t>物的视觉定位方法、装置及系统。本发明配准所需装置简单</w:t>
        </w:r>
      </w:ins>
      <w:ins w:id="121" w:author="shang gaoxing" w:date="2021-03-15T20:36:00Z">
        <w:r w:rsidR="00E14048">
          <w:rPr>
            <w:rFonts w:hint="eastAsia"/>
          </w:rPr>
          <w:t>、精度高、时间短，完美克服了上述缺点</w:t>
        </w:r>
      </w:ins>
      <w:ins w:id="122" w:author="shang gaoxing" w:date="2021-03-15T20:41:00Z">
        <w:r w:rsidR="00E14048">
          <w:rPr>
            <w:rFonts w:hint="eastAsia"/>
          </w:rPr>
          <w:t>。</w:t>
        </w:r>
      </w:ins>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1A799436" w:rsidR="002F0F23" w:rsidRDefault="002F0F23" w:rsidP="002F0F23">
      <w:pPr>
        <w:ind w:firstLine="420"/>
      </w:pPr>
      <w:del w:id="123" w:author="shang gaoxing" w:date="2021-03-15T16:49:00Z">
        <w:r w:rsidDel="003A1CB8">
          <w:rPr>
            <w:rFonts w:hint="eastAsia"/>
          </w:rPr>
          <w:delText>本发明的目的是提供一种简便、准确、综合的人体表皮运动监测系统。</w:delText>
        </w:r>
      </w:del>
      <w:r>
        <w:rPr>
          <w:rFonts w:hint="eastAsia"/>
        </w:rPr>
        <w:t>本发明提出的一种基于</w:t>
      </w:r>
      <w:del w:id="124" w:author="shang gaoxing" w:date="2021-03-15T16:50:00Z">
        <w:r w:rsidDel="003A1CB8">
          <w:rPr>
            <w:rFonts w:hint="eastAsia"/>
          </w:rPr>
          <w:delText>智能标记</w:delText>
        </w:r>
      </w:del>
      <w:ins w:id="125" w:author="shang gaoxing" w:date="2021-03-15T16:50:00Z">
        <w:r w:rsidR="003A1CB8">
          <w:rPr>
            <w:rFonts w:hint="eastAsia"/>
          </w:rPr>
          <w:t>铅</w:t>
        </w:r>
      </w:ins>
      <w:ins w:id="126" w:author="shang gaoxing" w:date="2021-03-15T20:37:00Z">
        <w:r w:rsidR="00E14048">
          <w:rPr>
            <w:rFonts w:hint="eastAsia"/>
          </w:rPr>
          <w:t>质</w:t>
        </w:r>
      </w:ins>
      <w:proofErr w:type="gramStart"/>
      <w:ins w:id="127" w:author="shang gaoxing" w:date="2021-03-15T16:50:00Z">
        <w:r w:rsidR="003A1CB8">
          <w:rPr>
            <w:rFonts w:hint="eastAsia"/>
          </w:rPr>
          <w:t>二维码标记</w:t>
        </w:r>
        <w:proofErr w:type="gramEnd"/>
        <w:r w:rsidR="003A1CB8">
          <w:rPr>
            <w:rFonts w:hint="eastAsia"/>
          </w:rPr>
          <w:t>物</w:t>
        </w:r>
      </w:ins>
      <w:r>
        <w:rPr>
          <w:rFonts w:hint="eastAsia"/>
        </w:rPr>
        <w:t>的</w:t>
      </w:r>
      <w:del w:id="128" w:author="shang gaoxing" w:date="2021-03-15T16:50:00Z">
        <w:r w:rsidDel="003A1CB8">
          <w:rPr>
            <w:rFonts w:hint="eastAsia"/>
          </w:rPr>
          <w:delText>人体表皮运动监测系统及其方法</w:delText>
        </w:r>
      </w:del>
      <w:ins w:id="129" w:author="shang gaoxing" w:date="2021-03-15T16:50:00Z">
        <w:r w:rsidR="003A1CB8">
          <w:rPr>
            <w:rFonts w:hint="eastAsia"/>
          </w:rPr>
          <w:t>视觉定位方法、装置及其系统</w:t>
        </w:r>
      </w:ins>
      <w:r>
        <w:rPr>
          <w:rFonts w:hint="eastAsia"/>
        </w:rPr>
        <w:t>，能够</w:t>
      </w:r>
      <w:ins w:id="130" w:author="shang gaoxing" w:date="2021-03-15T16:50:00Z">
        <w:r w:rsidR="003A1CB8">
          <w:rPr>
            <w:rFonts w:hint="eastAsia"/>
          </w:rPr>
          <w:t>基于铅</w:t>
        </w:r>
      </w:ins>
      <w:ins w:id="131" w:author="shang gaoxing" w:date="2021-03-15T20:37:00Z">
        <w:r w:rsidR="00E14048">
          <w:rPr>
            <w:rFonts w:hint="eastAsia"/>
          </w:rPr>
          <w:t>质</w:t>
        </w:r>
      </w:ins>
      <w:proofErr w:type="gramStart"/>
      <w:ins w:id="132" w:author="shang gaoxing" w:date="2021-03-15T16:50:00Z">
        <w:r w:rsidR="003A1CB8">
          <w:rPr>
            <w:rFonts w:hint="eastAsia"/>
          </w:rPr>
          <w:t>二维码标记</w:t>
        </w:r>
      </w:ins>
      <w:proofErr w:type="gramEnd"/>
      <w:del w:id="133" w:author="shang gaoxing" w:date="2021-03-15T16:50:00Z">
        <w:r w:rsidDel="003A1CB8">
          <w:rPr>
            <w:rFonts w:hint="eastAsia"/>
          </w:rPr>
          <w:delText>基于智能标记</w:delText>
        </w:r>
      </w:del>
      <w:r>
        <w:rPr>
          <w:rFonts w:hint="eastAsia"/>
        </w:rPr>
        <w:t>将术中视野与术前</w:t>
      </w:r>
      <w:r>
        <w:rPr>
          <w:rFonts w:hint="eastAsia"/>
        </w:rPr>
        <w:t>CT</w:t>
      </w:r>
      <w:r>
        <w:rPr>
          <w:rFonts w:hint="eastAsia"/>
        </w:rPr>
        <w:t>进行配准</w:t>
      </w:r>
      <w:del w:id="134" w:author="shang gaoxing" w:date="2021-03-15T16:51:00Z">
        <w:r w:rsidDel="003A1CB8">
          <w:rPr>
            <w:rFonts w:hint="eastAsia"/>
          </w:rPr>
          <w:delText>，同时在术中通过三轴传感器对人体的表皮运动进行监测并进行运动补偿</w:delText>
        </w:r>
      </w:del>
      <w:r>
        <w:rPr>
          <w:rFonts w:hint="eastAsia"/>
        </w:rPr>
        <w:t>。</w:t>
      </w:r>
    </w:p>
    <w:p w14:paraId="7C7CA29E" w14:textId="680F897F" w:rsidR="00052061" w:rsidRDefault="002F0F23" w:rsidP="002F0F23">
      <w:pPr>
        <w:ind w:firstLine="420"/>
        <w:rPr>
          <w:ins w:id="135" w:author="shang gaoxing" w:date="2021-03-15T17:39:00Z"/>
        </w:rPr>
      </w:pPr>
      <w:r>
        <w:rPr>
          <w:rFonts w:hint="eastAsia"/>
        </w:rPr>
        <w:t>本发明所涉及的主要部件有：</w:t>
      </w:r>
      <w:del w:id="136" w:author="shang gaoxing" w:date="2021-03-15T16:51:00Z">
        <w:r w:rsidDel="003A1CB8">
          <w:rPr>
            <w:rFonts w:hint="eastAsia"/>
          </w:rPr>
          <w:delText>智能标记</w:delText>
        </w:r>
      </w:del>
      <w:ins w:id="137" w:author="shang gaoxing" w:date="2021-03-15T16:51:00Z">
        <w:r w:rsidR="003A1CB8">
          <w:rPr>
            <w:rFonts w:hint="eastAsia"/>
          </w:rPr>
          <w:t>铅</w:t>
        </w:r>
      </w:ins>
      <w:ins w:id="138" w:author="shang gaoxing" w:date="2021-03-15T20:37:00Z">
        <w:r w:rsidR="00E14048">
          <w:rPr>
            <w:rFonts w:hint="eastAsia"/>
          </w:rPr>
          <w:t>质</w:t>
        </w:r>
      </w:ins>
      <w:proofErr w:type="gramStart"/>
      <w:ins w:id="139" w:author="shang gaoxing" w:date="2021-03-15T16:51:00Z">
        <w:r w:rsidR="003A1CB8">
          <w:rPr>
            <w:rFonts w:hint="eastAsia"/>
          </w:rPr>
          <w:t>二维码</w:t>
        </w:r>
      </w:ins>
      <w:ins w:id="140" w:author="shang gaoxing" w:date="2021-03-15T20:37:00Z">
        <w:r w:rsidR="00E14048">
          <w:rPr>
            <w:rFonts w:hint="eastAsia"/>
          </w:rPr>
          <w:t>标记</w:t>
        </w:r>
        <w:proofErr w:type="gramEnd"/>
        <w:r w:rsidR="00E14048">
          <w:rPr>
            <w:rFonts w:hint="eastAsia"/>
          </w:rPr>
          <w:t>物</w:t>
        </w:r>
      </w:ins>
      <w:del w:id="141" w:author="shang gaoxing" w:date="2021-03-15T20:49:00Z">
        <w:r w:rsidDel="00E65A44">
          <w:rPr>
            <w:rFonts w:hint="eastAsia"/>
          </w:rPr>
          <w:delText>、</w:delText>
        </w:r>
      </w:del>
      <w:del w:id="142" w:author="shang gaoxing" w:date="2021-03-15T16:51:00Z">
        <w:r w:rsidDel="003A1CB8">
          <w:rPr>
            <w:rFonts w:hint="eastAsia"/>
          </w:rPr>
          <w:delText>CT</w:delText>
        </w:r>
      </w:del>
      <w:del w:id="143" w:author="shang gaoxing" w:date="2021-03-15T20:49:00Z">
        <w:r w:rsidDel="00E65A44">
          <w:rPr>
            <w:rFonts w:hint="eastAsia"/>
          </w:rPr>
          <w:delText>三维成像系统、术中相机系统、</w:delText>
        </w:r>
      </w:del>
      <w:ins w:id="144" w:author="shang gaoxing" w:date="2021-03-15T20:49:00Z">
        <w:r w:rsidR="00E65A44">
          <w:rPr>
            <w:rFonts w:hint="eastAsia"/>
          </w:rPr>
          <w:t>、</w:t>
        </w:r>
      </w:ins>
      <w:proofErr w:type="gramStart"/>
      <w:ins w:id="145" w:author="shang gaoxing" w:date="2021-03-15T16:51:00Z">
        <w:r w:rsidR="003A1CB8">
          <w:rPr>
            <w:rFonts w:hint="eastAsia"/>
          </w:rPr>
          <w:t>二维码编码</w:t>
        </w:r>
        <w:proofErr w:type="gramEnd"/>
        <w:r w:rsidR="003A1CB8">
          <w:rPr>
            <w:rFonts w:hint="eastAsia"/>
          </w:rPr>
          <w:t>解码系统</w:t>
        </w:r>
      </w:ins>
      <w:ins w:id="146" w:author="shang gaoxing" w:date="2021-03-15T20:49:00Z">
        <w:r w:rsidR="00E65A44">
          <w:rPr>
            <w:rFonts w:hint="eastAsia"/>
          </w:rPr>
          <w:t>、术前三维成像系统、术中相机视觉系统</w:t>
        </w:r>
      </w:ins>
      <w:ins w:id="147" w:author="shang gaoxing" w:date="2021-03-15T20:52:00Z">
        <w:r w:rsidR="00E65A44">
          <w:rPr>
            <w:rFonts w:hint="eastAsia"/>
          </w:rPr>
          <w:t>、计算机处理系统</w:t>
        </w:r>
      </w:ins>
      <w:ins w:id="148" w:author="shang gaoxing" w:date="2021-03-15T20:49:00Z">
        <w:r w:rsidR="00E65A44">
          <w:rPr>
            <w:rFonts w:hint="eastAsia"/>
          </w:rPr>
          <w:t>。</w:t>
        </w:r>
      </w:ins>
      <w:del w:id="149" w:author="shang gaoxing" w:date="2021-03-15T16:51:00Z">
        <w:r w:rsidDel="003A1CB8">
          <w:rPr>
            <w:rFonts w:hint="eastAsia"/>
          </w:rPr>
          <w:delText>操纵臂</w:delText>
        </w:r>
      </w:del>
      <w:del w:id="150" w:author="shang gaoxing" w:date="2021-03-15T20:49:00Z">
        <w:r w:rsidDel="00E65A44">
          <w:rPr>
            <w:rFonts w:hint="eastAsia"/>
          </w:rPr>
          <w:delText>。</w:delText>
        </w:r>
      </w:del>
    </w:p>
    <w:p w14:paraId="5DD8BC2F" w14:textId="62EEC738" w:rsidR="00052061" w:rsidRDefault="00052061" w:rsidP="002F0F23">
      <w:pPr>
        <w:ind w:firstLine="420"/>
        <w:rPr>
          <w:ins w:id="151" w:author="shang gaoxing" w:date="2021-03-15T20:43:00Z"/>
        </w:rPr>
      </w:pPr>
    </w:p>
    <w:p w14:paraId="7D5D8A87" w14:textId="188EBDAB" w:rsidR="00E14048" w:rsidRDefault="00E14048" w:rsidP="002F0F23">
      <w:pPr>
        <w:ind w:firstLine="420"/>
        <w:rPr>
          <w:ins w:id="152" w:author="shang gaoxing" w:date="2021-03-15T21:17:00Z"/>
        </w:rPr>
      </w:pPr>
      <w:ins w:id="153" w:author="shang gaoxing" w:date="2021-03-15T20:43:00Z">
        <w:r>
          <w:rPr>
            <w:rFonts w:hint="eastAsia"/>
          </w:rPr>
          <w:t>所述铅质</w:t>
        </w:r>
        <w:proofErr w:type="gramStart"/>
        <w:r>
          <w:rPr>
            <w:rFonts w:hint="eastAsia"/>
          </w:rPr>
          <w:t>二维码标记</w:t>
        </w:r>
        <w:proofErr w:type="gramEnd"/>
        <w:r>
          <w:rPr>
            <w:rFonts w:hint="eastAsia"/>
          </w:rPr>
          <w:t>物由</w:t>
        </w:r>
      </w:ins>
      <w:ins w:id="154" w:author="shang gaoxing" w:date="2021-03-15T20:44:00Z">
        <w:r>
          <w:rPr>
            <w:rFonts w:hint="eastAsia"/>
          </w:rPr>
          <w:t>铅粉材质喷绘二维码，或者</w:t>
        </w:r>
      </w:ins>
      <w:proofErr w:type="gramStart"/>
      <w:ins w:id="155" w:author="shang gaoxing" w:date="2021-03-15T20:45:00Z">
        <w:r>
          <w:rPr>
            <w:rFonts w:hint="eastAsia"/>
          </w:rPr>
          <w:t>在</w:t>
        </w:r>
      </w:ins>
      <w:ins w:id="156" w:author="shang gaoxing" w:date="2021-03-15T20:44:00Z">
        <w:r>
          <w:rPr>
            <w:rFonts w:hint="eastAsia"/>
          </w:rPr>
          <w:t>铅层上</w:t>
        </w:r>
        <w:proofErr w:type="gramEnd"/>
        <w:r>
          <w:rPr>
            <w:rFonts w:hint="eastAsia"/>
          </w:rPr>
          <w:t>贴附</w:t>
        </w:r>
        <w:proofErr w:type="gramStart"/>
        <w:r>
          <w:rPr>
            <w:rFonts w:hint="eastAsia"/>
          </w:rPr>
          <w:t>二维码</w:t>
        </w:r>
      </w:ins>
      <w:ins w:id="157" w:author="shang gaoxing" w:date="2021-03-15T20:45:00Z">
        <w:r>
          <w:rPr>
            <w:rFonts w:hint="eastAsia"/>
          </w:rPr>
          <w:t>两种</w:t>
        </w:r>
        <w:proofErr w:type="gramEnd"/>
        <w:r>
          <w:rPr>
            <w:rFonts w:hint="eastAsia"/>
          </w:rPr>
          <w:t>方式构成，其特征在于</w:t>
        </w:r>
      </w:ins>
      <w:ins w:id="158" w:author="shang gaoxing" w:date="2021-03-15T20:46:00Z">
        <w:r w:rsidR="00E65A44">
          <w:rPr>
            <w:rFonts w:hint="eastAsia"/>
          </w:rPr>
          <w:t>所述铅质属于显影材料；所述</w:t>
        </w:r>
      </w:ins>
      <w:proofErr w:type="gramStart"/>
      <w:ins w:id="159" w:author="shang gaoxing" w:date="2021-03-15T20:47:00Z">
        <w:r w:rsidR="00E65A44">
          <w:rPr>
            <w:rFonts w:hint="eastAsia"/>
          </w:rPr>
          <w:t>二维码极易</w:t>
        </w:r>
        <w:proofErr w:type="gramEnd"/>
        <w:r w:rsidR="00E65A44">
          <w:rPr>
            <w:rFonts w:hint="eastAsia"/>
          </w:rPr>
          <w:t>具备标识性，且其极易被计算机识别</w:t>
        </w:r>
      </w:ins>
      <w:ins w:id="160" w:author="shang gaoxing" w:date="2021-03-15T21:16:00Z">
        <w:r w:rsidR="00AC16CB">
          <w:rPr>
            <w:rFonts w:hint="eastAsia"/>
          </w:rPr>
          <w:t>，所述</w:t>
        </w:r>
        <w:proofErr w:type="gramStart"/>
        <w:r w:rsidR="00AC16CB">
          <w:rPr>
            <w:rFonts w:hint="eastAsia"/>
          </w:rPr>
          <w:t>二维码由</w:t>
        </w:r>
        <w:proofErr w:type="gramEnd"/>
        <w:r w:rsidR="00AC16CB">
          <w:rPr>
            <w:rFonts w:hint="eastAsia"/>
          </w:rPr>
          <w:t>5</w:t>
        </w:r>
        <w:r w:rsidR="00AC16CB">
          <w:rPr>
            <w:rFonts w:hint="eastAsia"/>
          </w:rPr>
          <w:t>×</w:t>
        </w:r>
        <w:r w:rsidR="00AC16CB">
          <w:t>5</w:t>
        </w:r>
        <w:r w:rsidR="00AC16CB">
          <w:rPr>
            <w:rFonts w:hint="eastAsia"/>
          </w:rPr>
          <w:t>的方格组成，</w:t>
        </w:r>
      </w:ins>
      <w:ins w:id="161" w:author="shang gaoxing" w:date="2021-03-15T21:17:00Z">
        <w:r w:rsidR="00AC16CB">
          <w:rPr>
            <w:rFonts w:hint="eastAsia"/>
          </w:rPr>
          <w:t>每个二</w:t>
        </w:r>
        <w:proofErr w:type="gramStart"/>
        <w:r w:rsidR="00AC16CB">
          <w:rPr>
            <w:rFonts w:hint="eastAsia"/>
          </w:rPr>
          <w:t>维码右</w:t>
        </w:r>
        <w:proofErr w:type="gramEnd"/>
        <w:r w:rsidR="00AC16CB">
          <w:rPr>
            <w:rFonts w:hint="eastAsia"/>
          </w:rPr>
          <w:t>下角都不是黑色方格。</w:t>
        </w:r>
      </w:ins>
    </w:p>
    <w:p w14:paraId="370EF687" w14:textId="77777777" w:rsidR="00AC16CB" w:rsidRDefault="00AC16CB" w:rsidP="002F0F23">
      <w:pPr>
        <w:ind w:firstLine="420"/>
        <w:rPr>
          <w:ins w:id="162" w:author="shang gaoxing" w:date="2021-03-15T20:47:00Z"/>
          <w:rFonts w:hint="eastAsia"/>
        </w:rPr>
      </w:pPr>
    </w:p>
    <w:p w14:paraId="185A6414" w14:textId="1F2DD484" w:rsidR="00E65A44" w:rsidRDefault="00E65A44" w:rsidP="002F0F23">
      <w:pPr>
        <w:ind w:firstLine="420"/>
        <w:rPr>
          <w:ins w:id="163" w:author="shang gaoxing" w:date="2021-03-15T20:51:00Z"/>
        </w:rPr>
      </w:pPr>
      <w:ins w:id="164" w:author="shang gaoxing" w:date="2021-03-15T20:47:00Z">
        <w:r>
          <w:rPr>
            <w:rFonts w:hint="eastAsia"/>
          </w:rPr>
          <w:lastRenderedPageBreak/>
          <w:t>所述</w:t>
        </w:r>
      </w:ins>
      <w:proofErr w:type="gramStart"/>
      <w:ins w:id="165" w:author="shang gaoxing" w:date="2021-03-15T20:49:00Z">
        <w:r>
          <w:rPr>
            <w:rFonts w:hint="eastAsia"/>
          </w:rPr>
          <w:t>二维码编码</w:t>
        </w:r>
        <w:proofErr w:type="gramEnd"/>
        <w:r>
          <w:rPr>
            <w:rFonts w:hint="eastAsia"/>
          </w:rPr>
          <w:t>解码系统，</w:t>
        </w:r>
      </w:ins>
      <w:ins w:id="166" w:author="shang gaoxing" w:date="2021-03-15T20:50:00Z">
        <w:r>
          <w:rPr>
            <w:rFonts w:hint="eastAsia"/>
          </w:rPr>
          <w:t>包含相关程序，对二</w:t>
        </w:r>
        <w:proofErr w:type="gramStart"/>
        <w:r>
          <w:rPr>
            <w:rFonts w:hint="eastAsia"/>
          </w:rPr>
          <w:t>维码信息</w:t>
        </w:r>
        <w:proofErr w:type="gramEnd"/>
        <w:r>
          <w:rPr>
            <w:rFonts w:hint="eastAsia"/>
          </w:rPr>
          <w:t>进行识别。</w:t>
        </w:r>
      </w:ins>
    </w:p>
    <w:p w14:paraId="3C3E8F64" w14:textId="371AAAF3" w:rsidR="00E65A44" w:rsidRDefault="00E65A44" w:rsidP="002F0F23">
      <w:pPr>
        <w:ind w:firstLine="420"/>
        <w:rPr>
          <w:ins w:id="167" w:author="shang gaoxing" w:date="2021-03-15T20:52:00Z"/>
        </w:rPr>
      </w:pPr>
    </w:p>
    <w:p w14:paraId="151CEFA4" w14:textId="63D0C4AD" w:rsidR="00E65A44" w:rsidRDefault="00E65A44" w:rsidP="002F0F23">
      <w:pPr>
        <w:ind w:firstLine="420"/>
        <w:rPr>
          <w:ins w:id="168" w:author="shang gaoxing" w:date="2021-03-15T20:54:00Z"/>
        </w:rPr>
      </w:pPr>
      <w:ins w:id="169" w:author="shang gaoxing" w:date="2021-03-15T20:52:00Z">
        <w:r>
          <w:rPr>
            <w:rFonts w:hint="eastAsia"/>
          </w:rPr>
          <w:t>计算机处理系统与术中相机视觉系统</w:t>
        </w:r>
      </w:ins>
      <w:ins w:id="170" w:author="shang gaoxing" w:date="2021-03-15T20:53:00Z">
        <w:r>
          <w:rPr>
            <w:rFonts w:hint="eastAsia"/>
          </w:rPr>
          <w:t>、</w:t>
        </w:r>
        <w:proofErr w:type="gramStart"/>
        <w:r>
          <w:rPr>
            <w:rFonts w:hint="eastAsia"/>
          </w:rPr>
          <w:t>二维码编码</w:t>
        </w:r>
        <w:proofErr w:type="gramEnd"/>
        <w:r>
          <w:rPr>
            <w:rFonts w:hint="eastAsia"/>
          </w:rPr>
          <w:t>解码系统相连，所有数据汇总至计算机处理系统之中</w:t>
        </w:r>
      </w:ins>
      <w:ins w:id="171" w:author="shang gaoxing" w:date="2021-03-15T20:54:00Z">
        <w:r w:rsidR="00786278">
          <w:rPr>
            <w:rFonts w:hint="eastAsia"/>
          </w:rPr>
          <w:t>进行配准。</w:t>
        </w:r>
      </w:ins>
    </w:p>
    <w:p w14:paraId="4114C2CC" w14:textId="07B19EEB" w:rsidR="002F568A" w:rsidRDefault="002F568A" w:rsidP="002F568A">
      <w:pPr>
        <w:ind w:firstLine="420"/>
        <w:rPr>
          <w:ins w:id="172" w:author="shang gaoxing" w:date="2021-03-15T20:59:00Z"/>
        </w:rPr>
      </w:pPr>
      <w:ins w:id="173" w:author="shang gaoxing" w:date="2021-03-15T20:56:00Z">
        <w:r>
          <w:rPr>
            <w:rFonts w:hint="eastAsia"/>
          </w:rPr>
          <w:t>在病人通过术前三维成像系统</w:t>
        </w:r>
      </w:ins>
      <w:ins w:id="174" w:author="shang gaoxing" w:date="2021-03-15T20:57:00Z">
        <w:r>
          <w:rPr>
            <w:rFonts w:hint="eastAsia"/>
          </w:rPr>
          <w:t>（</w:t>
        </w:r>
        <w:r>
          <w:rPr>
            <w:rFonts w:hint="eastAsia"/>
          </w:rPr>
          <w:t>CT</w:t>
        </w:r>
        <w:r>
          <w:rPr>
            <w:rFonts w:hint="eastAsia"/>
          </w:rPr>
          <w:t>计算机断层扫描）</w:t>
        </w:r>
        <w:r>
          <w:rPr>
            <w:rFonts w:hint="eastAsia"/>
          </w:rPr>
          <w:t>进行</w:t>
        </w:r>
      </w:ins>
      <w:ins w:id="175" w:author="shang gaoxing" w:date="2021-03-15T20:56:00Z">
        <w:r>
          <w:rPr>
            <w:rFonts w:hint="eastAsia"/>
          </w:rPr>
          <w:t>术前病人的三维影像数据</w:t>
        </w:r>
      </w:ins>
      <w:ins w:id="176" w:author="shang gaoxing" w:date="2021-03-15T20:57:00Z">
        <w:r>
          <w:rPr>
            <w:rFonts w:hint="eastAsia"/>
          </w:rPr>
          <w:t>获取前，</w:t>
        </w:r>
      </w:ins>
      <w:ins w:id="177" w:author="shang gaoxing" w:date="2021-03-15T21:01:00Z">
        <w:r>
          <w:rPr>
            <w:rFonts w:hint="eastAsia"/>
          </w:rPr>
          <w:t>在患者体表喷印或粘贴三个</w:t>
        </w:r>
      </w:ins>
      <w:ins w:id="178" w:author="shang gaoxing" w:date="2021-03-15T20:55:00Z">
        <w:r w:rsidR="00786278">
          <w:rPr>
            <w:rFonts w:hint="eastAsia"/>
          </w:rPr>
          <w:t>铅质二维码</w:t>
        </w:r>
      </w:ins>
      <w:ins w:id="179" w:author="shang gaoxing" w:date="2021-03-15T20:58:00Z">
        <w:r>
          <w:rPr>
            <w:rFonts w:hint="eastAsia"/>
          </w:rPr>
          <w:t>，铅质能够在</w:t>
        </w:r>
        <w:r>
          <w:rPr>
            <w:rFonts w:hint="eastAsia"/>
          </w:rPr>
          <w:t>CT</w:t>
        </w:r>
        <w:r>
          <w:rPr>
            <w:rFonts w:hint="eastAsia"/>
          </w:rPr>
          <w:t>下显影，从而可以得到铅质二维码在</w:t>
        </w:r>
      </w:ins>
      <w:ins w:id="180" w:author="shang gaoxing" w:date="2021-03-15T20:59:00Z">
        <w:r>
          <w:rPr>
            <w:rFonts w:hint="eastAsia"/>
          </w:rPr>
          <w:t>三维成像系统中的位置；</w:t>
        </w:r>
      </w:ins>
    </w:p>
    <w:p w14:paraId="3E2E1961" w14:textId="74A219A0" w:rsidR="002F568A" w:rsidRDefault="002F568A" w:rsidP="002F568A">
      <w:pPr>
        <w:ind w:firstLine="420"/>
        <w:rPr>
          <w:ins w:id="181" w:author="shang gaoxing" w:date="2021-03-15T21:11:00Z"/>
        </w:rPr>
      </w:pPr>
      <w:ins w:id="182" w:author="shang gaoxing" w:date="2021-03-15T20:59:00Z">
        <w:r>
          <w:rPr>
            <w:rFonts w:hint="eastAsia"/>
          </w:rPr>
          <w:t>进行配准</w:t>
        </w:r>
      </w:ins>
      <w:ins w:id="183" w:author="shang gaoxing" w:date="2021-03-15T21:01:00Z">
        <w:r>
          <w:rPr>
            <w:rFonts w:hint="eastAsia"/>
          </w:rPr>
          <w:t>时，术中相机视觉系统</w:t>
        </w:r>
      </w:ins>
      <w:ins w:id="184" w:author="shang gaoxing" w:date="2021-03-15T21:05:00Z">
        <w:r>
          <w:rPr>
            <w:rFonts w:hint="eastAsia"/>
          </w:rPr>
          <w:t>获取患者病灶区域附近的图像信息，首先传送给</w:t>
        </w:r>
        <w:proofErr w:type="gramStart"/>
        <w:r>
          <w:rPr>
            <w:rFonts w:hint="eastAsia"/>
          </w:rPr>
          <w:t>二维码编码</w:t>
        </w:r>
        <w:proofErr w:type="gramEnd"/>
        <w:r>
          <w:rPr>
            <w:rFonts w:hint="eastAsia"/>
          </w:rPr>
          <w:t>解码系统，</w:t>
        </w:r>
        <w:proofErr w:type="gramStart"/>
        <w:r>
          <w:rPr>
            <w:rFonts w:hint="eastAsia"/>
          </w:rPr>
          <w:t>二维码编码</w:t>
        </w:r>
        <w:proofErr w:type="gramEnd"/>
        <w:r>
          <w:rPr>
            <w:rFonts w:hint="eastAsia"/>
          </w:rPr>
          <w:t>解码系统对患者体表的铅质</w:t>
        </w:r>
        <w:proofErr w:type="gramStart"/>
        <w:r>
          <w:rPr>
            <w:rFonts w:hint="eastAsia"/>
          </w:rPr>
          <w:t>二维码进行</w:t>
        </w:r>
        <w:proofErr w:type="gramEnd"/>
        <w:r>
          <w:rPr>
            <w:rFonts w:hint="eastAsia"/>
          </w:rPr>
          <w:t>识别，并解析出每个铅质</w:t>
        </w:r>
        <w:proofErr w:type="gramStart"/>
        <w:r>
          <w:rPr>
            <w:rFonts w:hint="eastAsia"/>
          </w:rPr>
          <w:t>二维码</w:t>
        </w:r>
      </w:ins>
      <w:ins w:id="185" w:author="shang gaoxing" w:date="2021-03-15T21:06:00Z">
        <w:r w:rsidR="00FB751B">
          <w:rPr>
            <w:rFonts w:hint="eastAsia"/>
          </w:rPr>
          <w:t>的</w:t>
        </w:r>
        <w:proofErr w:type="gramEnd"/>
        <w:r w:rsidR="00FB751B">
          <w:rPr>
            <w:rFonts w:hint="eastAsia"/>
          </w:rPr>
          <w:t>信息，作为该</w:t>
        </w:r>
        <w:proofErr w:type="gramStart"/>
        <w:r w:rsidR="00FB751B">
          <w:rPr>
            <w:rFonts w:hint="eastAsia"/>
          </w:rPr>
          <w:t>二维码的</w:t>
        </w:r>
        <w:proofErr w:type="gramEnd"/>
        <w:r w:rsidR="00FB751B">
          <w:rPr>
            <w:rFonts w:hint="eastAsia"/>
          </w:rPr>
          <w:t>唯一标记</w:t>
        </w:r>
        <w:r w:rsidR="00FB751B">
          <w:rPr>
            <w:rFonts w:hint="eastAsia"/>
          </w:rPr>
          <w:t>ID</w:t>
        </w:r>
      </w:ins>
      <w:ins w:id="186" w:author="shang gaoxing" w:date="2021-03-15T21:11:00Z">
        <w:r w:rsidR="00FB751B">
          <w:rPr>
            <w:rFonts w:hint="eastAsia"/>
          </w:rPr>
          <w:t>，返回给计算机处理系统</w:t>
        </w:r>
      </w:ins>
      <w:ins w:id="187" w:author="shang gaoxing" w:date="2021-03-15T21:07:00Z">
        <w:r w:rsidR="00FB751B">
          <w:rPr>
            <w:rFonts w:hint="eastAsia"/>
          </w:rPr>
          <w:t>。唯一标记</w:t>
        </w:r>
        <w:r w:rsidR="00FB751B">
          <w:rPr>
            <w:rFonts w:hint="eastAsia"/>
          </w:rPr>
          <w:t>ID</w:t>
        </w:r>
        <w:r w:rsidR="00FB751B">
          <w:rPr>
            <w:rFonts w:hint="eastAsia"/>
          </w:rPr>
          <w:t>能够</w:t>
        </w:r>
      </w:ins>
      <w:ins w:id="188" w:author="shang gaoxing" w:date="2021-03-15T21:08:00Z">
        <w:r w:rsidR="00FB751B">
          <w:rPr>
            <w:rFonts w:hint="eastAsia"/>
          </w:rPr>
          <w:t>有效地对应其标记，防止由于出现旋转扰动而导致的</w:t>
        </w:r>
      </w:ins>
      <w:ins w:id="189" w:author="shang gaoxing" w:date="2021-03-15T21:09:00Z">
        <w:r w:rsidR="00FB751B">
          <w:rPr>
            <w:rFonts w:hint="eastAsia"/>
          </w:rPr>
          <w:t>配准偏差。</w:t>
        </w:r>
      </w:ins>
    </w:p>
    <w:p w14:paraId="09BE05D1" w14:textId="23762494" w:rsidR="00FB751B" w:rsidRDefault="00FB751B" w:rsidP="002F568A">
      <w:pPr>
        <w:ind w:firstLine="420"/>
        <w:rPr>
          <w:ins w:id="190" w:author="shang gaoxing" w:date="2021-03-15T20:54:00Z"/>
          <w:rFonts w:hint="eastAsia"/>
        </w:rPr>
      </w:pPr>
      <w:ins w:id="191" w:author="shang gaoxing" w:date="2021-03-15T21:12:00Z">
        <w:r>
          <w:rPr>
            <w:rFonts w:hint="eastAsia"/>
          </w:rPr>
          <w:t>每个铅质</w:t>
        </w:r>
        <w:proofErr w:type="gramStart"/>
        <w:r>
          <w:rPr>
            <w:rFonts w:hint="eastAsia"/>
          </w:rPr>
          <w:t>二维码以</w:t>
        </w:r>
        <w:proofErr w:type="gramEnd"/>
        <w:r>
          <w:rPr>
            <w:rFonts w:hint="eastAsia"/>
          </w:rPr>
          <w:t>自身中心为原点，</w:t>
        </w:r>
      </w:ins>
      <w:ins w:id="192" w:author="shang gaoxing" w:date="2021-03-15T21:13:00Z">
        <w:r>
          <w:rPr>
            <w:rFonts w:hint="eastAsia"/>
          </w:rPr>
          <w:t>建立坐标系，按照坐标系变换原理即可将术前三维成像系统与术中相机视觉系统进行</w:t>
        </w:r>
      </w:ins>
      <w:ins w:id="193" w:author="shang gaoxing" w:date="2021-03-15T21:14:00Z">
        <w:r>
          <w:rPr>
            <w:rFonts w:hint="eastAsia"/>
          </w:rPr>
          <w:t>配准。每个患者身上贴有至少三个铅质二维码，因此可以得到三组配准参数（即，术前三维成像系统与术中相机视觉系统坐标的旋转矩阵</w:t>
        </w:r>
        <w:r>
          <w:rPr>
            <w:rFonts w:hint="eastAsia"/>
          </w:rPr>
          <w:t>R</w:t>
        </w:r>
        <w:r>
          <w:rPr>
            <w:rFonts w:hint="eastAsia"/>
          </w:rPr>
          <w:t>和平移向量</w:t>
        </w:r>
        <w:r>
          <w:rPr>
            <w:rFonts w:hint="eastAsia"/>
          </w:rPr>
          <w:t>t</w:t>
        </w:r>
        <w:r>
          <w:rPr>
            <w:rFonts w:hint="eastAsia"/>
          </w:rPr>
          <w:t>）</w:t>
        </w:r>
      </w:ins>
      <w:ins w:id="194" w:author="shang gaoxing" w:date="2021-03-15T21:15:00Z">
        <w:r>
          <w:rPr>
            <w:rFonts w:hint="eastAsia"/>
          </w:rPr>
          <w:t>，通过这三组配准参数，计算每个铅质二</w:t>
        </w:r>
        <w:proofErr w:type="gramStart"/>
        <w:r>
          <w:rPr>
            <w:rFonts w:hint="eastAsia"/>
          </w:rPr>
          <w:t>维码中心</w:t>
        </w:r>
        <w:proofErr w:type="gramEnd"/>
        <w:r>
          <w:rPr>
            <w:rFonts w:hint="eastAsia"/>
          </w:rPr>
          <w:t>的重投影误差，</w:t>
        </w:r>
      </w:ins>
      <w:ins w:id="195" w:author="shang gaoxing" w:date="2021-03-15T21:16:00Z">
        <w:r>
          <w:rPr>
            <w:rFonts w:hint="eastAsia"/>
          </w:rPr>
          <w:t>最小化误差，对参数进行优化，最终得到</w:t>
        </w:r>
        <w:r w:rsidR="00AC16CB">
          <w:rPr>
            <w:rFonts w:hint="eastAsia"/>
          </w:rPr>
          <w:t>优化后的</w:t>
        </w:r>
        <w:proofErr w:type="spellStart"/>
        <w:r w:rsidR="00AC16CB">
          <w:rPr>
            <w:rFonts w:hint="eastAsia"/>
          </w:rPr>
          <w:t>R</w:t>
        </w:r>
        <w:r w:rsidR="00AC16CB">
          <w:t>,t</w:t>
        </w:r>
        <w:proofErr w:type="spellEnd"/>
        <w:r w:rsidR="00AC16CB">
          <w:rPr>
            <w:rFonts w:hint="eastAsia"/>
          </w:rPr>
          <w:t>。</w:t>
        </w:r>
      </w:ins>
    </w:p>
    <w:p w14:paraId="45BA2CE0" w14:textId="77777777" w:rsidR="00786278" w:rsidRDefault="00786278" w:rsidP="002F0F23">
      <w:pPr>
        <w:ind w:firstLine="420"/>
        <w:rPr>
          <w:ins w:id="196" w:author="shang gaoxing" w:date="2021-03-15T17:39:00Z"/>
          <w:rFonts w:hint="eastAsia"/>
        </w:rPr>
      </w:pPr>
    </w:p>
    <w:p w14:paraId="5DFF52BC" w14:textId="77777777" w:rsidR="00052061" w:rsidRDefault="00052061" w:rsidP="002F0F23">
      <w:pPr>
        <w:ind w:firstLine="420"/>
        <w:rPr>
          <w:ins w:id="197" w:author="shang gaoxing" w:date="2021-03-15T17:39:00Z"/>
          <w:rFonts w:hint="eastAsia"/>
        </w:rPr>
      </w:pPr>
    </w:p>
    <w:p w14:paraId="73AA5F77" w14:textId="3B5354CC" w:rsidR="002F0F23" w:rsidRDefault="002F0F23" w:rsidP="002F0F23">
      <w:pPr>
        <w:ind w:firstLine="420"/>
        <w:rPr>
          <w:ins w:id="198" w:author="shang gaoxing" w:date="2021-03-15T17:39:00Z"/>
        </w:rPr>
      </w:pPr>
      <w:r>
        <w:rPr>
          <w:rFonts w:hint="eastAsia"/>
        </w:rPr>
        <w:t>主要功能分为</w:t>
      </w:r>
      <w:r w:rsidR="00495AE5">
        <w:rPr>
          <w:rFonts w:hint="eastAsia"/>
        </w:rPr>
        <w:t>三个</w:t>
      </w:r>
      <w:r>
        <w:rPr>
          <w:rFonts w:hint="eastAsia"/>
        </w:rPr>
        <w:t>部分：</w:t>
      </w:r>
      <w:ins w:id="199" w:author="shang gaoxing" w:date="2021-03-15T19:14:00Z">
        <w:r w:rsidR="00DA187D">
          <w:rPr>
            <w:rFonts w:hint="eastAsia"/>
          </w:rPr>
          <w:t xml:space="preserve"> </w:t>
        </w:r>
      </w:ins>
    </w:p>
    <w:p w14:paraId="6BB981AC" w14:textId="77777777" w:rsidR="00052061" w:rsidRDefault="00052061" w:rsidP="002F0F23">
      <w:pPr>
        <w:ind w:firstLine="420"/>
        <w:rPr>
          <w:rFonts w:hint="eastAsia"/>
        </w:rPr>
      </w:pPr>
    </w:p>
    <w:p w14:paraId="6A1D4579" w14:textId="08A33B9A" w:rsidR="002F0F23" w:rsidRPr="002F0F23" w:rsidRDefault="002F0F23" w:rsidP="002F0F23">
      <w:pPr>
        <w:pStyle w:val="ab"/>
        <w:numPr>
          <w:ilvl w:val="0"/>
          <w:numId w:val="3"/>
        </w:numPr>
        <w:ind w:firstLineChars="0"/>
      </w:pPr>
      <w:r w:rsidRPr="002F0F23">
        <w:rPr>
          <w:rFonts w:hint="eastAsia"/>
          <w:b/>
          <w:bCs/>
        </w:rPr>
        <w:t>实现</w:t>
      </w:r>
      <w:r w:rsidRPr="002F0F23">
        <w:rPr>
          <w:rFonts w:hint="eastAsia"/>
          <w:b/>
          <w:bCs/>
        </w:rPr>
        <w:t>CT</w:t>
      </w:r>
      <w:r w:rsidRPr="002F0F23">
        <w:rPr>
          <w:rFonts w:hint="eastAsia"/>
          <w:b/>
          <w:bCs/>
        </w:rPr>
        <w:t>三维成像系统和术中相机系统的配准</w:t>
      </w:r>
      <w:r w:rsidR="003259C3">
        <w:rPr>
          <w:rFonts w:hint="eastAsia"/>
        </w:rPr>
        <w:t>。即，确定病灶</w:t>
      </w:r>
      <w:r>
        <w:rPr>
          <w:rFonts w:hint="eastAsia"/>
        </w:rPr>
        <w:t>区域中心</w:t>
      </w:r>
      <m:oMath>
        <m:r>
          <w:rPr>
            <w:rFonts w:ascii="Cambria Math" w:hAnsi="Cambria Math"/>
          </w:rPr>
          <m:t>f</m:t>
        </m:r>
      </m:oMath>
      <w:r>
        <w:rPr>
          <w:rFonts w:hint="eastAsia"/>
        </w:rPr>
        <w:t>在术中相机系统坐标系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m:t>
                </m:r>
              </m:sup>
            </m:sSubSup>
          </m:e>
        </m:d>
        <m:r>
          <w:rPr>
            <w:rFonts w:ascii="Cambria Math" w:hAnsi="Cambria Math"/>
          </w:rPr>
          <m:t>.</m:t>
        </m:r>
      </m:oMath>
    </w:p>
    <w:p w14:paraId="7FFF2CDD" w14:textId="1A522962" w:rsidR="002F0F23" w:rsidRPr="002F0F23" w:rsidRDefault="002F0F23" w:rsidP="002F0F23">
      <w:pPr>
        <w:ind w:firstLine="420"/>
      </w:pPr>
      <w:r>
        <w:rPr>
          <w:rFonts w:hint="eastAsia"/>
        </w:rPr>
        <w:t>一般来说，通过对</w:t>
      </w:r>
      <w:r>
        <w:rPr>
          <w:rFonts w:hint="eastAsia"/>
        </w:rPr>
        <w:t>CT</w:t>
      </w:r>
      <w:r>
        <w:rPr>
          <w:rFonts w:hint="eastAsia"/>
        </w:rPr>
        <w:t>图像的三维重建，我们可以很方便地得到病灶区域在</w:t>
      </w:r>
      <w:r>
        <w:rPr>
          <w:rFonts w:hint="eastAsia"/>
        </w:rPr>
        <w:t>CT</w:t>
      </w:r>
      <w:r>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f</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m:t>
                </m:r>
              </m:sub>
              <m:sup>
                <m:r>
                  <w:rPr>
                    <w:rFonts w:ascii="Cambria Math" w:hAnsi="Cambria Math"/>
                  </w:rPr>
                  <m:t>ct</m:t>
                </m:r>
              </m:sup>
            </m:sSubSup>
          </m:e>
        </m:d>
      </m:oMath>
      <w:r>
        <w:rPr>
          <w:rFonts w:hint="eastAsia"/>
        </w:rPr>
        <w:t>.</w:t>
      </w:r>
      <w:r>
        <w:t xml:space="preserve"> </w:t>
      </w:r>
      <w:r>
        <w:rPr>
          <w:rFonts w:hint="eastAsia"/>
        </w:rPr>
        <w:t>假设坐标系</w:t>
      </w:r>
      <m:oMath>
        <m:sSub>
          <m:sSubPr>
            <m:ctrlPr>
              <w:rPr>
                <w:rFonts w:ascii="Cambria Math" w:hAnsi="Cambria Math"/>
                <w:i/>
              </w:rPr>
            </m:ctrlPr>
          </m:sSubPr>
          <m:e>
            <m:r>
              <w:rPr>
                <w:rFonts w:ascii="Cambria Math" w:hAnsi="Cambria Math"/>
              </w:rPr>
              <m:t>O</m:t>
            </m:r>
          </m:e>
          <m:sub>
            <m:r>
              <w:rPr>
                <w:rFonts w:ascii="Cambria Math" w:hAnsi="Cambria Math" w:hint="eastAsia"/>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到坐标系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的齐次变换矩阵为</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，则可以由式</w:t>
      </w:r>
      <w:r>
        <w:rPr>
          <w:rFonts w:hint="eastAsia"/>
        </w:rPr>
        <w:t>(</w:t>
      </w:r>
      <w:r>
        <w:t>1)</w:t>
      </w:r>
      <w:r>
        <w:rPr>
          <w:rFonts w:hint="eastAsia"/>
        </w:rPr>
        <w:t>实现病灶中心</w:t>
      </w:r>
      <m:oMath>
        <m:r>
          <w:rPr>
            <w:rFonts w:ascii="Cambria Math" w:hAnsi="Cambria Math"/>
          </w:rPr>
          <m:t>f</m:t>
        </m:r>
      </m:oMath>
      <w:r>
        <w:rPr>
          <w:rFonts w:hint="eastAsia"/>
        </w:rPr>
        <w:t>在术中相机系统坐标系下的定位。</w:t>
      </w:r>
    </w:p>
    <w:p w14:paraId="7B69086D" w14:textId="3E766EFF" w:rsidR="002F0F23" w:rsidRDefault="002F0F23" w:rsidP="002F0F23">
      <w:pPr>
        <w:ind w:firstLine="420"/>
        <w:jc w:val="center"/>
      </w:pPr>
      <w:r w:rsidRPr="00313CA0">
        <w:rPr>
          <w:noProof/>
        </w:rPr>
        <w:drawing>
          <wp:inline distT="0" distB="0" distL="0" distR="0" wp14:anchorId="28DEA3AB" wp14:editId="6C2C30ED">
            <wp:extent cx="428752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1155700"/>
                    </a:xfrm>
                    <a:prstGeom prst="rect">
                      <a:avLst/>
                    </a:prstGeom>
                    <a:noFill/>
                    <a:ln>
                      <a:noFill/>
                    </a:ln>
                  </pic:spPr>
                </pic:pic>
              </a:graphicData>
            </a:graphic>
          </wp:inline>
        </w:drawing>
      </w:r>
    </w:p>
    <w:p w14:paraId="37E7B230" w14:textId="13046241" w:rsidR="002F0F23" w:rsidRDefault="002F0F23" w:rsidP="003259C3">
      <w:pPr>
        <w:ind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3</m:t>
        </m:r>
      </m:oMath>
      <w:r>
        <w:rPr>
          <w:rFonts w:hint="eastAsia"/>
        </w:rPr>
        <w:t>维的旋转矩阵；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为</w:t>
      </w:r>
      <m:oMath>
        <m:r>
          <w:rPr>
            <w:rFonts w:ascii="Cambria Math" w:hAnsi="Cambria Math"/>
          </w:rPr>
          <m:t>3</m:t>
        </m:r>
        <m:r>
          <m:rPr>
            <m:sty m:val="p"/>
          </m:rPr>
          <w:rPr>
            <w:rFonts w:ascii="Cambria Math" w:hAnsi="Cambria Math" w:hint="eastAsia"/>
          </w:rPr>
          <m:t>×</m:t>
        </m:r>
        <m:r>
          <w:rPr>
            <w:rFonts w:ascii="Cambria Math" w:hAnsi="Cambria Math"/>
          </w:rPr>
          <m:t>1</m:t>
        </m:r>
      </m:oMath>
      <w:r w:rsidR="00495AE5">
        <w:rPr>
          <w:rFonts w:hint="eastAsia"/>
        </w:rPr>
        <w:t>维</w:t>
      </w:r>
      <w:r>
        <w:rPr>
          <w:rFonts w:hint="eastAsia"/>
        </w:rPr>
        <w:t>的平移向量。</w:t>
      </w:r>
    </w:p>
    <w:p w14:paraId="0C4C4FB1" w14:textId="17BB7702" w:rsidR="00850444" w:rsidRDefault="003259C3" w:rsidP="00850444">
      <w:pPr>
        <w:ind w:firstLine="420"/>
        <w:jc w:val="center"/>
      </w:pPr>
      <w:r>
        <w:rPr>
          <w:noProof/>
        </w:rPr>
        <w:lastRenderedPageBreak/>
        <w:drawing>
          <wp:inline distT="0" distB="0" distL="0" distR="0" wp14:anchorId="0DD1471F" wp14:editId="122269FB">
            <wp:extent cx="4369947" cy="3459193"/>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9283" cy="3466583"/>
                    </a:xfrm>
                    <a:prstGeom prst="rect">
                      <a:avLst/>
                    </a:prstGeom>
                  </pic:spPr>
                </pic:pic>
              </a:graphicData>
            </a:graphic>
          </wp:inline>
        </w:drawing>
      </w:r>
    </w:p>
    <w:p w14:paraId="403EA08F" w14:textId="4D486A45" w:rsidR="00850444" w:rsidRDefault="003259C3" w:rsidP="003259C3">
      <w:pPr>
        <w:ind w:firstLine="420"/>
        <w:jc w:val="left"/>
      </w:pPr>
      <w:r>
        <w:rPr>
          <w:rFonts w:hint="eastAsia"/>
        </w:rPr>
        <w:t>那么系统配准的核心就是齐次变换矩阵</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的求解，即旋转矩阵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和平移向量</w:t>
      </w:r>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oMath>
      <w:r>
        <w:rPr>
          <w:rFonts w:hint="eastAsia"/>
        </w:rPr>
        <w:t>的求解。作为连接</w:t>
      </w:r>
      <w:r>
        <w:rPr>
          <w:rFonts w:hint="eastAsia"/>
        </w:rPr>
        <w:t>CT</w:t>
      </w:r>
      <w:r>
        <w:rPr>
          <w:rFonts w:hint="eastAsia"/>
        </w:rPr>
        <w:t>三维成像系统和术中相机系统的桥梁，智能标记由铅丝、条码、三轴传感器、纽扣电池以及一个无线数据传输器（蓝牙）等构成。铅丝能够在</w:t>
      </w:r>
      <w:r>
        <w:rPr>
          <w:rFonts w:hint="eastAsia"/>
        </w:rPr>
        <w:t>CT</w:t>
      </w:r>
      <w:r>
        <w:rPr>
          <w:rFonts w:hint="eastAsia"/>
        </w:rPr>
        <w:t>扫描中留下明显痕迹，获取铅丝在</w:t>
      </w:r>
      <w:r>
        <w:rPr>
          <w:rFonts w:hint="eastAsia"/>
        </w:rPr>
        <w:t>CT</w:t>
      </w:r>
      <w:r>
        <w:rPr>
          <w:rFonts w:hint="eastAsia"/>
        </w:rPr>
        <w:t>三维成像系统中的坐标；条码能够很容易地被相机识别，从而得到其在术中相机系统中的坐标。条码是贴在铅丝之上的，可以认为其与铅丝重合。这样，我们通过在患者身上贴三个</w:t>
      </w:r>
      <w:proofErr w:type="gramStart"/>
      <w:r>
        <w:rPr>
          <w:rFonts w:hint="eastAsia"/>
        </w:rPr>
        <w:t>不</w:t>
      </w:r>
      <w:proofErr w:type="gramEnd"/>
      <w:r>
        <w:rPr>
          <w:rFonts w:hint="eastAsia"/>
        </w:rPr>
        <w:t>共线的智能标记，选取</w:t>
      </w:r>
      <w:r>
        <w:rPr>
          <w:rFonts w:hint="eastAsia"/>
        </w:rPr>
        <w:t>3</w:t>
      </w:r>
      <w:r>
        <w:rPr>
          <w:rFonts w:hint="eastAsia"/>
        </w:rPr>
        <w:t>个标记点，实现病灶定位，流程如上图</w:t>
      </w:r>
      <w:r>
        <w:rPr>
          <w:rFonts w:hint="eastAsia"/>
        </w:rPr>
        <w:t>1</w:t>
      </w:r>
      <w:r>
        <w:rPr>
          <w:rFonts w:hint="eastAsia"/>
        </w:rPr>
        <w:t>所示。</w:t>
      </w:r>
    </w:p>
    <w:p w14:paraId="4EAB9AD4" w14:textId="77777777" w:rsidR="002F0F23" w:rsidRDefault="002F0F23" w:rsidP="002F0F23">
      <w:pPr>
        <w:ind w:firstLine="420"/>
        <w:rPr>
          <w:b/>
          <w:bCs/>
        </w:rPr>
      </w:pPr>
      <w:r w:rsidRPr="00DC0F7E">
        <w:rPr>
          <w:rFonts w:hint="eastAsia"/>
          <w:b/>
          <w:bCs/>
        </w:rPr>
        <w:t>旋转矩阵的求解</w:t>
      </w:r>
    </w:p>
    <w:p w14:paraId="285F841E" w14:textId="663A7BD4" w:rsidR="002F0F23" w:rsidRPr="00961C36" w:rsidRDefault="000F37D3" w:rsidP="00AB4341">
      <w:pPr>
        <w:ind w:firstLineChars="200" w:firstLine="420"/>
      </w:pPr>
      <w:r>
        <w:rPr>
          <w:rFonts w:hint="eastAsia"/>
        </w:rPr>
        <w:t>根据</w:t>
      </w:r>
      <w:proofErr w:type="gramStart"/>
      <w:r>
        <w:rPr>
          <w:rFonts w:hint="eastAsia"/>
        </w:rPr>
        <w:t>不</w:t>
      </w:r>
      <w:proofErr w:type="gramEnd"/>
      <w:r>
        <w:rPr>
          <w:rFonts w:hint="eastAsia"/>
        </w:rPr>
        <w:t>共线的</w:t>
      </w:r>
      <w:r>
        <w:rPr>
          <w:rFonts w:hint="eastAsia"/>
        </w:rPr>
        <w:t>3</w:t>
      </w:r>
      <w:r>
        <w:rPr>
          <w:rFonts w:hint="eastAsia"/>
        </w:rPr>
        <w:t>个标记点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i=1,2,3</m:t>
            </m:r>
          </m:e>
        </m:d>
      </m:oMath>
      <w:r>
        <w:rPr>
          <w:rFonts w:hint="eastAsia"/>
        </w:rPr>
        <w:t>分别在术中相机坐标系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以及</w:t>
      </w:r>
      <w:r>
        <w:rPr>
          <w:rFonts w:hint="eastAsia"/>
        </w:rPr>
        <w:t>CT</w:t>
      </w:r>
      <w:r>
        <w:rPr>
          <w:rFonts w:hint="eastAsia"/>
        </w:rPr>
        <w:t>三维成像系统坐标</w:t>
      </w:r>
      <w:r w:rsidR="00632348">
        <w:rPr>
          <w:rFonts w:hint="eastAsia"/>
        </w:rPr>
        <w:t>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Pr>
          <w:rFonts w:hint="eastAsia"/>
        </w:rPr>
        <w:t>下的坐标</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oMath>
      <w:r w:rsidR="006D47C7">
        <w:rPr>
          <w:rFonts w:hint="eastAsia"/>
        </w:rPr>
        <w:t xml:space="preserve"> </w:t>
      </w:r>
      <w:r w:rsidR="006D47C7">
        <w:rPr>
          <w:rFonts w:hint="eastAsia"/>
        </w:rPr>
        <w:t>和</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ct</m:t>
                </m:r>
              </m:sup>
            </m:sSubSup>
          </m:e>
        </m:d>
      </m:oMath>
      <w:r>
        <w:rPr>
          <w:rFonts w:hint="eastAsia"/>
        </w:rPr>
        <w:t>，求解出两个坐标系之间的旋转变换矩阵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Pr>
          <w:rFonts w:hint="eastAsia"/>
        </w:rPr>
        <w:t>。</w:t>
      </w:r>
    </w:p>
    <w:p w14:paraId="64C43AA4" w14:textId="03B2DC15" w:rsidR="006D47C7" w:rsidRDefault="000F37D3" w:rsidP="00AB4341">
      <w:pPr>
        <w:ind w:firstLineChars="200" w:firstLine="420"/>
      </w:pPr>
      <w:r>
        <w:rPr>
          <w:rFonts w:hint="eastAsia"/>
        </w:rPr>
        <w:t>在患者扫描</w:t>
      </w:r>
      <w:r>
        <w:rPr>
          <w:rFonts w:hint="eastAsia"/>
        </w:rPr>
        <w:t>CT</w:t>
      </w:r>
      <w:r>
        <w:rPr>
          <w:rFonts w:hint="eastAsia"/>
        </w:rPr>
        <w:t>前，在体表选取三个</w:t>
      </w:r>
      <w:proofErr w:type="gramStart"/>
      <w:r>
        <w:rPr>
          <w:rFonts w:hint="eastAsia"/>
        </w:rPr>
        <w:t>不</w:t>
      </w:r>
      <w:proofErr w:type="gramEnd"/>
      <w:r>
        <w:rPr>
          <w:rFonts w:hint="eastAsia"/>
        </w:rPr>
        <w:t>共线的点</w:t>
      </w:r>
      <w:r w:rsidR="00CE65A0">
        <w:rPr>
          <w:rFonts w:hint="eastAsia"/>
        </w:rPr>
        <w:t>，</w:t>
      </w:r>
      <w:r>
        <w:rPr>
          <w:rFonts w:hint="eastAsia"/>
        </w:rPr>
        <w:t>并贴上智</w:t>
      </w:r>
      <w:r w:rsidR="00632348">
        <w:rPr>
          <w:rFonts w:hint="eastAsia"/>
        </w:rPr>
        <w:t>能标记</w:t>
      </w:r>
      <w:r>
        <w:rPr>
          <w:rFonts w:hint="eastAsia"/>
        </w:rPr>
        <w:t>。</w:t>
      </w:r>
      <w:r w:rsidR="006D47C7">
        <w:rPr>
          <w:rFonts w:hint="eastAsia"/>
        </w:rPr>
        <w:t>记：</w:t>
      </w:r>
    </w:p>
    <w:p w14:paraId="1C9C7CF9" w14:textId="6B124550" w:rsidR="006D47C7" w:rsidRDefault="003A1CB8"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1</m:t>
            </m:r>
          </m:sub>
        </m:sSub>
      </m:oMath>
      <w:r w:rsidR="006D47C7">
        <w:rPr>
          <w:rFonts w:hint="eastAsia"/>
        </w:rPr>
        <w:t>指向点</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2</m:t>
            </m:r>
          </m:sub>
        </m:sSub>
      </m:oMath>
      <w:r w:rsidR="006D47C7">
        <w:rPr>
          <w:rFonts w:hint="eastAsia"/>
        </w:rPr>
        <w:t>的向量为</w:t>
      </w:r>
      <m:oMath>
        <m:r>
          <w:rPr>
            <w:rFonts w:ascii="Cambria Math" w:hAnsi="Cambria Math"/>
          </w:rPr>
          <m:t>α</m:t>
        </m:r>
      </m:oMath>
      <w:r w:rsidR="006D47C7">
        <w:rPr>
          <w:rFonts w:hint="eastAsia"/>
        </w:rPr>
        <w:t>，</w:t>
      </w:r>
    </w:p>
    <w:p w14:paraId="5C188AA4" w14:textId="69FD9456" w:rsidR="006D47C7" w:rsidRPr="006D47C7" w:rsidRDefault="003A1CB8" w:rsidP="00AB4341">
      <w:pPr>
        <w:pStyle w:val="ab"/>
        <w:numPr>
          <w:ilvl w:val="0"/>
          <w:numId w:val="4"/>
        </w:numPr>
        <w:ind w:firstLine="420"/>
      </w:pP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oMath>
      <w:r w:rsidR="006D47C7">
        <w:rPr>
          <w:rFonts w:hint="eastAsia"/>
        </w:rPr>
        <w:t>指向点</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6D47C7">
        <w:rPr>
          <w:rFonts w:hint="eastAsia"/>
        </w:rPr>
        <w:t>的向量为</w:t>
      </w:r>
      <m:oMath>
        <m:r>
          <m:rPr>
            <m:sty m:val="p"/>
          </m:rPr>
          <w:rPr>
            <w:rFonts w:ascii="Cambria Math" w:hAnsi="Cambria Math"/>
          </w:rPr>
          <m:t>β</m:t>
        </m:r>
      </m:oMath>
    </w:p>
    <w:p w14:paraId="039AAC42" w14:textId="77777777" w:rsidR="00AB4341" w:rsidRDefault="009E34F6" w:rsidP="00AB4341">
      <w:pPr>
        <w:pStyle w:val="ab"/>
        <w:numPr>
          <w:ilvl w:val="0"/>
          <w:numId w:val="4"/>
        </w:numPr>
        <w:ind w:firstLine="420"/>
      </w:pPr>
      <m:oMath>
        <m:r>
          <m:rPr>
            <m:sty m:val="p"/>
          </m:rPr>
          <w:rPr>
            <w:rFonts w:ascii="Cambria Math" w:hAnsi="Cambria Math"/>
          </w:rPr>
          <m:t>α</m:t>
        </m:r>
      </m:oMath>
      <w:r w:rsidR="00BB19FB">
        <w:rPr>
          <w:rFonts w:hint="eastAsia"/>
        </w:rPr>
        <w:t>与</w:t>
      </w:r>
      <m:oMath>
        <m:r>
          <m:rPr>
            <m:sty m:val="p"/>
          </m:rPr>
          <w:rPr>
            <w:rFonts w:ascii="Cambria Math" w:hAnsi="Cambria Math"/>
          </w:rPr>
          <m:t>β</m:t>
        </m:r>
      </m:oMath>
      <w:r w:rsidR="00BB19FB">
        <w:rPr>
          <w:rFonts w:hint="eastAsia"/>
        </w:rPr>
        <w:t>的外积为</w:t>
      </w:r>
      <m:oMath>
        <m:r>
          <m:rPr>
            <m:sty m:val="p"/>
          </m:rPr>
          <w:rPr>
            <w:rFonts w:ascii="Cambria Math" w:hAnsi="Cambria Math"/>
          </w:rPr>
          <m:t>γ</m:t>
        </m:r>
      </m:oMath>
    </w:p>
    <w:p w14:paraId="5F103A30" w14:textId="0DB56970" w:rsidR="00961C36" w:rsidRDefault="00961C36" w:rsidP="00AB4341">
      <w:r>
        <w:rPr>
          <w:rFonts w:hint="eastAsia"/>
        </w:rPr>
        <w:t>则，这三个</w:t>
      </w:r>
      <w:r w:rsidRPr="00AB4341">
        <w:rPr>
          <w:rFonts w:hint="eastAsia"/>
          <w:b/>
          <w:bCs/>
        </w:rPr>
        <w:t>线性无关</w:t>
      </w:r>
      <w:r>
        <w:rPr>
          <w:rFonts w:hint="eastAsia"/>
        </w:rPr>
        <w:t>的向量在</w:t>
      </w:r>
      <w:r>
        <w:rPr>
          <w:rFonts w:hint="eastAsia"/>
        </w:rPr>
        <w:t>CT</w:t>
      </w:r>
      <w:r>
        <w:rPr>
          <w:rFonts w:hint="eastAsia"/>
        </w:rPr>
        <w:t>三维成像系统坐标系下坐标分别为</w:t>
      </w:r>
    </w:p>
    <w:p w14:paraId="2EF5BC1E" w14:textId="7FEC3B9F" w:rsidR="00961C36" w:rsidRPr="00731B3C" w:rsidRDefault="003A1CB8" w:rsidP="00AB4341">
      <w:pPr>
        <w:pStyle w:val="ab"/>
        <w:numPr>
          <w:ilvl w:val="0"/>
          <w:numId w:val="5"/>
        </w:numPr>
        <w:ind w:firstLine="420"/>
      </w:pPr>
      <m:oMath>
        <m:sSup>
          <m:sSupPr>
            <m:ctrlPr>
              <w:rPr>
                <w:rFonts w:ascii="Cambria Math" w:hAnsi="Cambria Math"/>
                <w:iCs/>
              </w:rPr>
            </m:ctrlPr>
          </m:sSupPr>
          <m:e>
            <m:r>
              <m:rPr>
                <m:sty m:val="p"/>
              </m:rPr>
              <w:rPr>
                <w:rFonts w:ascii="Cambria Math" w:hAnsi="Cambria Math"/>
              </w:rPr>
              <m:t>α</m:t>
            </m:r>
          </m:e>
          <m:sup>
            <m:r>
              <m:rPr>
                <m:sty m:val="p"/>
              </m:rP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p>
    <w:p w14:paraId="126DD665" w14:textId="3C473F4D" w:rsidR="00961C36" w:rsidRPr="00731B3C" w:rsidRDefault="003A1CB8" w:rsidP="00AB4341">
      <w:pPr>
        <w:pStyle w:val="ab"/>
        <w:numPr>
          <w:ilvl w:val="0"/>
          <w:numId w:val="5"/>
        </w:numPr>
        <w:ind w:firstLine="420"/>
      </w:pPr>
      <m:oMath>
        <m:sSup>
          <m:sSupPr>
            <m:ctrlPr>
              <w:rPr>
                <w:rFonts w:ascii="Cambria Math" w:hAnsi="Cambria Math"/>
                <w:i/>
                <w:iCs/>
              </w:rPr>
            </m:ctrlPr>
          </m:sSupPr>
          <m:e>
            <m:r>
              <w:rPr>
                <w:rFonts w:ascii="Cambria Math" w:hAnsi="Cambria Math"/>
              </w:rPr>
              <m:t>β</m:t>
            </m:r>
          </m:e>
          <m:sup>
            <m:r>
              <w:rPr>
                <w:rFonts w:ascii="Cambria Math" w:hAnsi="Cambria Math"/>
              </w:rPr>
              <m:t>ct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ct</m:t>
                </m:r>
              </m:sup>
            </m:sSubSup>
          </m:e>
        </m:d>
      </m:oMath>
      <w:r w:rsidR="00961C36">
        <w:rPr>
          <w:rFonts w:hint="eastAsia"/>
        </w:rPr>
        <w:t>,</w:t>
      </w:r>
      <w:r w:rsidR="00961C36">
        <w:t xml:space="preserve"> </w:t>
      </w:r>
    </w:p>
    <w:p w14:paraId="2DEA2BB4" w14:textId="61097710" w:rsidR="00961C36" w:rsidRPr="00731B3C" w:rsidRDefault="003A1CB8" w:rsidP="00AB4341">
      <w:pPr>
        <w:pStyle w:val="ab"/>
        <w:numPr>
          <w:ilvl w:val="0"/>
          <w:numId w:val="5"/>
        </w:numPr>
        <w:ind w:firstLine="420"/>
      </w:pPr>
      <m:oMath>
        <m:sSup>
          <m:sSupPr>
            <m:ctrlPr>
              <w:rPr>
                <w:rFonts w:ascii="Cambria Math" w:hAnsi="Cambria Math"/>
                <w:i/>
                <w:iCs/>
              </w:rPr>
            </m:ctrlPr>
          </m:sSupPr>
          <m:e>
            <m:r>
              <w:rPr>
                <w:rFonts w:ascii="Cambria Math" w:hAnsi="Cambria Math"/>
              </w:rPr>
              <m:t>γ</m:t>
            </m:r>
          </m:e>
          <m:sup>
            <m:r>
              <w:rPr>
                <w:rFonts w:ascii="Cambria Math" w:hAnsi="Cambria Math"/>
              </w:rPr>
              <m:t>ct</m:t>
            </m:r>
          </m:sup>
        </m:sSup>
        <m:r>
          <w:rPr>
            <w:rFonts w:ascii="Cambria Math" w:hAnsi="Cambria Math"/>
          </w:rPr>
          <m:t>=</m:t>
        </m:r>
        <m:sSup>
          <m:sSupPr>
            <m:ctrlPr>
              <w:rPr>
                <w:rFonts w:ascii="Cambria Math" w:hAnsi="Cambria Math"/>
                <w:i/>
                <w:iCs/>
              </w:rPr>
            </m:ctrlPr>
          </m:sSupPr>
          <m:e>
            <m:r>
              <w:rPr>
                <w:rFonts w:ascii="Cambria Math" w:hAnsi="Cambria Math"/>
              </w:rPr>
              <m:t>α</m:t>
            </m:r>
            <m:ctrlPr>
              <w:rPr>
                <w:rFonts w:ascii="Cambria Math" w:hAnsi="Cambria Math"/>
                <w:i/>
              </w:rPr>
            </m:ctrlPr>
          </m:e>
          <m:sup>
            <m:r>
              <w:rPr>
                <w:rFonts w:ascii="Cambria Math" w:hAnsi="Cambria Math"/>
              </w:rPr>
              <m:t>ct</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β</m:t>
            </m:r>
            <m:ctrlPr>
              <w:rPr>
                <w:rFonts w:ascii="Cambria Math" w:hAnsi="Cambria Math"/>
              </w:rPr>
            </m:ctrlPr>
          </m:e>
          <m:sup>
            <m:r>
              <w:rPr>
                <w:rFonts w:ascii="Cambria Math" w:hAnsi="Cambria Math"/>
              </w:rPr>
              <m:t>ct</m:t>
            </m:r>
          </m:sup>
        </m:sSup>
      </m:oMath>
      <w:r w:rsidR="00961C36">
        <w:rPr>
          <w:rFonts w:hint="eastAsia"/>
        </w:rPr>
        <w:t>.</w:t>
      </w:r>
    </w:p>
    <w:p w14:paraId="5159CE55" w14:textId="77777777" w:rsidR="00961C36" w:rsidRDefault="00961C36" w:rsidP="00AB4341">
      <w:pPr>
        <w:ind w:firstLineChars="200" w:firstLine="420"/>
      </w:pPr>
      <w:r>
        <w:rPr>
          <w:rFonts w:hint="eastAsia"/>
        </w:rPr>
        <w:t>同理，它们在术中相机系统坐标系下的坐标分别为</w:t>
      </w:r>
    </w:p>
    <w:p w14:paraId="38B7A90E" w14:textId="46FBF310" w:rsidR="006D47C7" w:rsidRPr="00961C36" w:rsidRDefault="003A1CB8"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α</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,y</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,z</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092471D5" w14:textId="66DBD816" w:rsidR="00731B3C" w:rsidRPr="00731B3C" w:rsidRDefault="003A1CB8"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β</m:t>
            </m:r>
            <m:ctrlPr>
              <w:rPr>
                <w:rFonts w:ascii="Cambria Math" w:hAnsi="Cambria Math"/>
              </w:rPr>
            </m:ctrlPr>
          </m:e>
          <m:sup>
            <m:r>
              <w:rPr>
                <w:rFonts w:ascii="Cambria Math" w:hAnsi="Cambria Math"/>
              </w:rPr>
              <m:t>c</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3</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c</m:t>
                </m:r>
              </m:sup>
            </m:sSubSup>
          </m:e>
        </m:d>
        <m:r>
          <w:rPr>
            <w:rFonts w:ascii="Cambria Math" w:hAnsi="Cambria Math"/>
          </w:rPr>
          <m:t>,</m:t>
        </m:r>
      </m:oMath>
    </w:p>
    <w:p w14:paraId="27F4E7FB" w14:textId="42B3A116" w:rsidR="00731B3C" w:rsidRDefault="003A1CB8" w:rsidP="00AB4341">
      <w:pPr>
        <w:pStyle w:val="ab"/>
        <w:numPr>
          <w:ilvl w:val="0"/>
          <w:numId w:val="6"/>
        </w:numPr>
        <w:ind w:firstLine="420"/>
      </w:pPr>
      <m:oMath>
        <m:sSup>
          <m:sSupPr>
            <m:ctrlPr>
              <w:rPr>
                <w:rFonts w:ascii="Cambria Math" w:hAnsi="Cambria Math"/>
                <w:i/>
              </w:rPr>
            </m:ctrlPr>
          </m:sSupPr>
          <m:e>
            <m:r>
              <m:rPr>
                <m:sty m:val="p"/>
              </m:rPr>
              <w:rPr>
                <w:rFonts w:ascii="Cambria Math" w:hAnsi="Cambria Math"/>
              </w:rPr>
              <m:t>γ</m:t>
            </m:r>
          </m:e>
          <m:sup>
            <m:r>
              <m:rPr>
                <m:sty m:val="p"/>
              </m:rP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α</m:t>
            </m:r>
          </m:e>
          <m:sup>
            <m:r>
              <m:rPr>
                <m:sty m:val="p"/>
              </m:rPr>
              <w:rPr>
                <w:rFonts w:ascii="Cambria Math" w:hAnsi="Cambria Math"/>
              </w:rPr>
              <m:t>c</m:t>
            </m:r>
          </m:sup>
        </m:sSup>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c</m:t>
            </m:r>
          </m:sup>
        </m:sSup>
      </m:oMath>
      <w:r w:rsidR="00731B3C">
        <w:rPr>
          <w:rFonts w:hint="eastAsia"/>
        </w:rPr>
        <w:t>.</w:t>
      </w:r>
    </w:p>
    <w:p w14:paraId="420F4021" w14:textId="76A0DCEA" w:rsidR="00CE65A0" w:rsidRDefault="00CE65A0" w:rsidP="00AB4341">
      <w:pPr>
        <w:ind w:firstLineChars="200" w:firstLine="420"/>
      </w:pPr>
      <w:r>
        <w:rPr>
          <w:rFonts w:hint="eastAsia"/>
        </w:rPr>
        <w:t>那么根据同一个向量在不同基底下的坐标</w:t>
      </w:r>
      <w:r w:rsidR="00AB4341">
        <w:rPr>
          <w:rFonts w:hint="eastAsia"/>
        </w:rPr>
        <w:t>表示不同，但都表示此向量，即</w:t>
      </w:r>
    </w:p>
    <w:p w14:paraId="43226500" w14:textId="5DBAF5A4" w:rsidR="00AB4341" w:rsidRPr="00AB4341" w:rsidRDefault="003A1CB8" w:rsidP="00AB4341">
      <w:pPr>
        <w:ind w:firstLineChars="200" w:firstLine="420"/>
      </w:pPr>
      <m:oMathPara>
        <m:oMath>
          <m:d>
            <m:dPr>
              <m:ctrlPr>
                <w:rPr>
                  <w:rFonts w:ascii="Cambria Math" w:hAnsi="Cambria Math"/>
                  <w:i/>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γ</m:t>
              </m:r>
            </m:e>
          </m:d>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m:t>
          </m:r>
          <m:r>
            <m:rPr>
              <m:nor/>
            </m:rPr>
            <w:rPr>
              <w:rFonts w:ascii="Cambria Math" w:hAnsi="Cambria Math"/>
            </w:rPr>
            <m:t>(2)</m:t>
          </m:r>
        </m:oMath>
      </m:oMathPara>
    </w:p>
    <w:p w14:paraId="52BEC4A5" w14:textId="015C6A00" w:rsidR="004F5079" w:rsidRDefault="00CE65A0" w:rsidP="00AB4341">
      <w:pPr>
        <w:ind w:firstLineChars="200" w:firstLine="420"/>
      </w:pPr>
      <w:r>
        <w:rPr>
          <w:rFonts w:hint="eastAsia"/>
        </w:rPr>
        <w:t>其中，</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oMath>
      <w:r w:rsidR="004F5079">
        <w:rPr>
          <w:rFonts w:hint="eastAsia"/>
        </w:rPr>
        <w:t>，</w:t>
      </w:r>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oMath>
      <w:r w:rsidR="004F5079">
        <w:rPr>
          <w:rFonts w:hint="eastAsia"/>
        </w:rPr>
        <w:t>分别是</w:t>
      </w:r>
      <w:r w:rsidR="004F5079">
        <w:rPr>
          <w:rFonts w:hint="eastAsia"/>
        </w:rPr>
        <w:t>CT</w:t>
      </w:r>
      <w:r w:rsidR="004F5079">
        <w:rPr>
          <w:rFonts w:hint="eastAsia"/>
        </w:rPr>
        <w:t>三维成像系统坐标系</w:t>
      </w:r>
      <m:oMath>
        <m:sSub>
          <m:sSubPr>
            <m:ctrlPr>
              <w:rPr>
                <w:rFonts w:ascii="Cambria Math" w:hAnsi="Cambria Math"/>
                <w:i/>
              </w:rPr>
            </m:ctrlPr>
          </m:sSubPr>
          <m:e>
            <m:r>
              <w:rPr>
                <w:rFonts w:ascii="Cambria Math" w:hAnsi="Cambria Math"/>
              </w:rPr>
              <m:t>O</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ct</m:t>
            </m:r>
          </m:sub>
        </m:sSub>
        <m:sSub>
          <m:sSubPr>
            <m:ctrlPr>
              <w:rPr>
                <w:rFonts w:ascii="Cambria Math" w:hAnsi="Cambria Math"/>
                <w:i/>
              </w:rPr>
            </m:ctrlPr>
          </m:sSubPr>
          <m:e>
            <m:r>
              <w:rPr>
                <w:rFonts w:ascii="Cambria Math" w:hAnsi="Cambria Math"/>
              </w:rPr>
              <m:t>Y</m:t>
            </m:r>
          </m:e>
          <m:sub>
            <m:r>
              <w:rPr>
                <w:rFonts w:ascii="Cambria Math" w:hAnsi="Cambria Math"/>
              </w:rPr>
              <m:t>ct</m:t>
            </m:r>
          </m:sub>
        </m:sSub>
        <m:sSub>
          <m:sSubPr>
            <m:ctrlPr>
              <w:rPr>
                <w:rFonts w:ascii="Cambria Math" w:hAnsi="Cambria Math"/>
                <w:i/>
              </w:rPr>
            </m:ctrlPr>
          </m:sSubPr>
          <m:e>
            <m:r>
              <w:rPr>
                <w:rFonts w:ascii="Cambria Math" w:hAnsi="Cambria Math"/>
              </w:rPr>
              <m:t>Z</m:t>
            </m:r>
          </m:e>
          <m:sub>
            <m:r>
              <w:rPr>
                <w:rFonts w:ascii="Cambria Math" w:hAnsi="Cambria Math"/>
              </w:rPr>
              <m:t>ct</m:t>
            </m:r>
          </m:sub>
        </m:sSub>
      </m:oMath>
      <w:r w:rsidR="004F5079">
        <w:rPr>
          <w:rFonts w:hint="eastAsia"/>
        </w:rPr>
        <w:t>和术中相</w:t>
      </w:r>
      <w:r w:rsidR="004F5079">
        <w:rPr>
          <w:rFonts w:hint="eastAsia"/>
        </w:rPr>
        <w:lastRenderedPageBreak/>
        <w:t>机系统坐标系</w:t>
      </w:r>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sSub>
          <m:sSubPr>
            <m:ctrlPr>
              <w:rPr>
                <w:rFonts w:ascii="Cambria Math" w:hAnsi="Cambria Math"/>
                <w:i/>
              </w:rPr>
            </m:ctrlPr>
          </m:sSubPr>
          <m:e>
            <m:r>
              <w:rPr>
                <w:rFonts w:ascii="Cambria Math" w:hAnsi="Cambria Math"/>
              </w:rPr>
              <m:t>Z</m:t>
            </m:r>
          </m:e>
          <m:sub>
            <m:r>
              <w:rPr>
                <w:rFonts w:ascii="Cambria Math" w:hAnsi="Cambria Math"/>
              </w:rPr>
              <m:t>c</m:t>
            </m:r>
          </m:sub>
        </m:sSub>
      </m:oMath>
      <w:r w:rsidR="004F5079">
        <w:rPr>
          <w:rFonts w:hint="eastAsia"/>
        </w:rPr>
        <w:t>的基底；</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ct</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ct</m:t>
                </m:r>
              </m:sup>
            </m:sSup>
          </m:e>
        </m:d>
      </m:oMath>
      <w:r w:rsidR="004F5079">
        <w:rPr>
          <w:rFonts w:hint="eastAsia"/>
        </w:rPr>
        <w:t>,</w:t>
      </w:r>
      <w:r w:rsidR="004F5079">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c</m:t>
                </m:r>
              </m:sup>
            </m:sSup>
            <m:r>
              <w:rPr>
                <w:rFonts w:ascii="Cambria Math" w:hAnsi="Cambria Math"/>
              </w:rPr>
              <m:t>,</m:t>
            </m:r>
            <m:sSup>
              <m:sSupPr>
                <m:ctrlPr>
                  <w:rPr>
                    <w:rFonts w:ascii="Cambria Math" w:hAnsi="Cambria Math"/>
                    <w:i/>
                  </w:rPr>
                </m:ctrlPr>
              </m:sSupPr>
              <m:e>
                <m:r>
                  <m:rPr>
                    <m:sty m:val="p"/>
                  </m:rPr>
                  <w:rPr>
                    <w:rFonts w:ascii="Cambria Math" w:hAnsi="Cambria Math"/>
                  </w:rPr>
                  <m:t>γ</m:t>
                </m:r>
              </m:e>
              <m:sup>
                <m:r>
                  <w:rPr>
                    <w:rFonts w:ascii="Cambria Math" w:hAnsi="Cambria Math"/>
                  </w:rPr>
                  <m:t>c</m:t>
                </m:r>
              </m:sup>
            </m:sSup>
          </m:e>
        </m:d>
      </m:oMath>
      <w:r w:rsidR="004F5079">
        <w:rPr>
          <w:rFonts w:hint="eastAsia"/>
        </w:rPr>
        <w:t>.</w:t>
      </w:r>
      <m:oMath>
        <m:r>
          <w:rPr>
            <w:rFonts w:ascii="Cambria Math" w:hAnsi="Cambria Math"/>
          </w:rPr>
          <m:t xml:space="preserve"> </m:t>
        </m:r>
      </m:oMath>
    </w:p>
    <w:p w14:paraId="7A4D5C3C" w14:textId="4F36A4C7" w:rsidR="004F5079" w:rsidRDefault="00AB4341" w:rsidP="00AB4341">
      <w:pPr>
        <w:ind w:firstLineChars="200" w:firstLine="420"/>
      </w:pPr>
      <w:r>
        <w:rPr>
          <w:rFonts w:hint="eastAsia"/>
        </w:rPr>
        <w:t>又因为</w:t>
      </w:r>
      <m:oMath>
        <m:r>
          <m:rPr>
            <m:sty m:val="p"/>
          </m:rPr>
          <w:rPr>
            <w:rFonts w:ascii="Cambria Math" w:hAnsi="Cambria Math"/>
          </w:rPr>
          <m:t>α</m:t>
        </m:r>
        <m:r>
          <w:rPr>
            <w:rFonts w:ascii="Cambria Math" w:hAnsi="Cambria Math"/>
          </w:rPr>
          <m:t xml:space="preserve">, </m:t>
        </m:r>
        <m:r>
          <m:rPr>
            <m:sty m:val="p"/>
          </m:rPr>
          <w:rPr>
            <w:rFonts w:ascii="Cambria Math" w:hAnsi="Cambria Math"/>
          </w:rPr>
          <m:t>β</m:t>
        </m:r>
        <m:r>
          <w:rPr>
            <w:rFonts w:ascii="Cambria Math" w:hAnsi="Cambria Math"/>
          </w:rPr>
          <m:t xml:space="preserve">, </m:t>
        </m:r>
        <m:r>
          <m:rPr>
            <m:sty m:val="p"/>
          </m:rPr>
          <w:rPr>
            <w:rFonts w:ascii="Cambria Math" w:hAnsi="Cambria Math"/>
          </w:rPr>
          <m:t>γ</m:t>
        </m:r>
      </m:oMath>
      <w:r w:rsidR="004F5079">
        <w:rPr>
          <w:rFonts w:hint="eastAsia"/>
        </w:rPr>
        <w:t>线性无关，所以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4F5079">
        <w:rPr>
          <w:rFonts w:hint="eastAsia"/>
        </w:rPr>
        <w:t>均可逆，所以上式</w:t>
      </w:r>
      <w:r w:rsidR="004F5079">
        <w:rPr>
          <w:rFonts w:hint="eastAsia"/>
        </w:rPr>
        <w:t>(</w:t>
      </w:r>
      <w:r w:rsidR="004F5079">
        <w:t>2)</w:t>
      </w:r>
      <w:r w:rsidR="004F5079">
        <w:rPr>
          <w:rFonts w:hint="eastAsia"/>
        </w:rPr>
        <w:t>可写为：</w:t>
      </w:r>
    </w:p>
    <w:p w14:paraId="62A1767E" w14:textId="2817405C" w:rsidR="004F5079" w:rsidRPr="004F5079" w:rsidRDefault="003A1CB8" w:rsidP="00AB4341">
      <w:pPr>
        <w:ind w:firstLineChars="200" w:firstLine="420"/>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c</m:t>
                  </m:r>
                </m:sup>
              </m:sSubSup>
            </m:e>
          </m:d>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(3)</m:t>
          </m:r>
        </m:oMath>
      </m:oMathPara>
    </w:p>
    <w:p w14:paraId="4290AB5A" w14:textId="1AFA8452" w:rsidR="004F5079" w:rsidRDefault="004F5079" w:rsidP="00AB4341">
      <w:pPr>
        <w:ind w:firstLineChars="200" w:firstLine="420"/>
      </w:pPr>
      <w:r>
        <w:rPr>
          <w:rFonts w:hint="eastAsia"/>
        </w:rPr>
        <w:t>由</w:t>
      </w:r>
      <w:r>
        <w:rPr>
          <w:rFonts w:hint="eastAsia"/>
        </w:rPr>
        <w:t>(</w:t>
      </w:r>
      <w:r>
        <w:t>3)</w:t>
      </w:r>
      <w:r>
        <w:rPr>
          <w:rFonts w:hint="eastAsia"/>
        </w:rPr>
        <w:t>式可以得到坐标系到坐标系的旋转变换矩阵</w:t>
      </w:r>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oMath>
      <w:r w:rsidR="00AB4341">
        <w:rPr>
          <w:rFonts w:hint="eastAsia"/>
        </w:rPr>
        <w:t>为</w:t>
      </w:r>
    </w:p>
    <w:p w14:paraId="17B2F7DC" w14:textId="3E70AB7D" w:rsidR="00AB4341" w:rsidRPr="00AB4341" w:rsidRDefault="003A1CB8" w:rsidP="00AB4341">
      <w:pPr>
        <w:ind w:firstLineChars="200" w:firstLine="420"/>
      </w:pPr>
      <m:oMathPara>
        <m:oMath>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m:rPr>
              <m:sty m:val="p"/>
            </m:rPr>
            <w:rPr>
              <w:rFonts w:ascii="Cambria Math" w:hAnsi="Cambria Math"/>
            </w:rPr>
            <m:t>  </m:t>
          </m:r>
          <m:r>
            <m:rPr>
              <m:nor/>
            </m:rPr>
            <w:rPr>
              <w:rFonts w:ascii="Cambria Math" w:hAnsi="Cambria Math"/>
            </w:rPr>
            <m:t>(4)</m:t>
          </m:r>
        </m:oMath>
      </m:oMathPara>
    </w:p>
    <w:p w14:paraId="2BA7B65A" w14:textId="1A29161A" w:rsidR="00AB4341" w:rsidRDefault="00AB4341" w:rsidP="003259C3">
      <w:pPr>
        <w:ind w:firstLineChars="200" w:firstLine="422"/>
        <w:rPr>
          <w:b/>
          <w:bCs/>
        </w:rPr>
      </w:pPr>
      <w:r>
        <w:rPr>
          <w:rFonts w:hint="eastAsia"/>
          <w:b/>
          <w:bCs/>
        </w:rPr>
        <w:t>平移向量</w:t>
      </w:r>
      <w:r w:rsidRPr="00DC0F7E">
        <w:rPr>
          <w:rFonts w:hint="eastAsia"/>
          <w:b/>
          <w:bCs/>
        </w:rPr>
        <w:t>的求解</w:t>
      </w:r>
    </w:p>
    <w:p w14:paraId="3541A768" w14:textId="4F44551F" w:rsidR="00AB4341" w:rsidRDefault="00AB4341" w:rsidP="003259C3">
      <w:pPr>
        <w:ind w:firstLineChars="200" w:firstLine="420"/>
      </w:pPr>
      <w:r>
        <w:rPr>
          <w:rFonts w:hint="eastAsia"/>
        </w:rPr>
        <w:t>根据</w:t>
      </w:r>
      <w:r>
        <w:rPr>
          <w:rFonts w:hint="eastAsia"/>
        </w:rPr>
        <w:t>(</w:t>
      </w:r>
      <w:r>
        <w:t>4)</w:t>
      </w:r>
      <w:r>
        <w:rPr>
          <w:rFonts w:hint="eastAsia"/>
        </w:rPr>
        <w:t>式求解得到的旋转矩阵以及标记点的坐标，</w:t>
      </w:r>
      <w:proofErr w:type="gramStart"/>
      <w:r>
        <w:rPr>
          <w:rFonts w:hint="eastAsia"/>
        </w:rPr>
        <w:t>对式</w:t>
      </w:r>
      <w:proofErr w:type="gramEnd"/>
      <w:r>
        <w:rPr>
          <w:rFonts w:hint="eastAsia"/>
        </w:rPr>
        <w:t>(</w:t>
      </w:r>
      <w:r>
        <w:t>1)</w:t>
      </w:r>
      <w:r>
        <w:rPr>
          <w:rFonts w:hint="eastAsia"/>
        </w:rPr>
        <w:t>进行变换得到平移向量：</w:t>
      </w:r>
    </w:p>
    <w:p w14:paraId="036FB47B" w14:textId="7027E9AD" w:rsidR="00AB4341" w:rsidRPr="00AB4341" w:rsidRDefault="003A1CB8" w:rsidP="003259C3">
      <w:pPr>
        <w:ind w:firstLineChars="200" w:firstLine="420"/>
      </w:pPr>
      <m:oMathPara>
        <m:oMath>
          <m:sSubSup>
            <m:sSubSupPr>
              <m:ctrlPr>
                <w:rPr>
                  <w:rFonts w:ascii="Cambria Math" w:hAnsi="Cambria Math"/>
                  <w:i/>
                </w:rPr>
              </m:ctrlPr>
            </m:sSubSupPr>
            <m:e>
              <m:r>
                <w:rPr>
                  <w:rFonts w:ascii="Cambria Math" w:hAnsi="Cambria Math"/>
                </w:rPr>
                <m:t>t</m:t>
              </m:r>
            </m:e>
            <m:sub>
              <m:r>
                <w:rPr>
                  <w:rFonts w:ascii="Cambria Math" w:hAnsi="Cambria Math"/>
                </w:rPr>
                <m:t>ct</m:t>
              </m:r>
            </m:sub>
            <m:sup>
              <m:r>
                <w:rPr>
                  <w:rFonts w:ascii="Cambria Math" w:hAnsi="Cambria Math"/>
                </w:rPr>
                <m:t>c</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3</m:t>
              </m:r>
              <m:ctrlPr>
                <w:rPr>
                  <w:rFonts w:ascii="Cambria Math" w:hAnsi="Cambria Math"/>
                  <w:i/>
                </w:rPr>
              </m:ctrlP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e>
                      </m:d>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ct</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sSubSup>
                            <m:sSubSupPr>
                              <m:ctrlPr>
                                <w:rPr>
                                  <w:rFonts w:ascii="Cambria Math" w:hAnsi="Cambria Math"/>
                                  <w:i/>
                                </w:rPr>
                              </m:ctrlPr>
                            </m:sSubSup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r>
                                <w:rPr>
                                  <w:rFonts w:ascii="Cambria Math" w:hAnsi="Cambria Math"/>
                                </w:rPr>
                                <m:t>c</m:t>
                              </m:r>
                            </m:sup>
                          </m:sSubSup>
                          <m:r>
                            <w:rPr>
                              <w:rFonts w:ascii="Cambria Math" w:hAnsi="Cambria Math"/>
                            </w:rPr>
                            <m:t>t</m:t>
                          </m:r>
                        </m:e>
                      </m:d>
                    </m:e>
                    <m:sup>
                      <m:r>
                        <w:rPr>
                          <w:rFonts w:ascii="Cambria Math" w:hAnsi="Cambria Math"/>
                        </w:rPr>
                        <m:t>T</m:t>
                      </m:r>
                    </m:sup>
                  </m:sSup>
                </m:e>
              </m:d>
              <m:ctrlPr>
                <w:rPr>
                  <w:rFonts w:ascii="Cambria Math" w:hAnsi="Cambria Math"/>
                  <w:i/>
                </w:rPr>
              </m:ctrlPr>
            </m:e>
          </m:nary>
        </m:oMath>
      </m:oMathPara>
    </w:p>
    <w:p w14:paraId="37B1AA60" w14:textId="3866BC56" w:rsidR="00850444" w:rsidRPr="00850444" w:rsidRDefault="00850444" w:rsidP="003259C3">
      <w:pPr>
        <w:ind w:firstLineChars="200" w:firstLine="420"/>
      </w:pPr>
      <w:r>
        <w:rPr>
          <w:rFonts w:hint="eastAsia"/>
        </w:rPr>
        <w:t>至此，我们利用三个</w:t>
      </w:r>
      <w:proofErr w:type="gramStart"/>
      <w:r>
        <w:rPr>
          <w:rFonts w:hint="eastAsia"/>
        </w:rPr>
        <w:t>不</w:t>
      </w:r>
      <w:proofErr w:type="gramEnd"/>
      <w:r>
        <w:rPr>
          <w:rFonts w:hint="eastAsia"/>
        </w:rPr>
        <w:t>共线的智能标记，求解出了</w:t>
      </w:r>
      <w:r>
        <w:rPr>
          <w:rFonts w:hint="eastAsia"/>
        </w:rPr>
        <w:t>CT</w:t>
      </w:r>
      <w:r>
        <w:rPr>
          <w:rFonts w:hint="eastAsia"/>
        </w:rPr>
        <w:t>三维成像系统坐标系与术中相机系统坐标系的变换矩阵</w:t>
      </w:r>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ct</m:t>
            </m:r>
          </m:sub>
          <m:sup>
            <m:r>
              <w:rPr>
                <w:rFonts w:ascii="Cambria Math" w:hAnsi="Cambria Math"/>
              </w:rPr>
              <m:t>c</m:t>
            </m:r>
          </m:sup>
        </m:sSubSup>
      </m:oMath>
      <w:r>
        <w:t>.</w:t>
      </w:r>
    </w:p>
    <w:p w14:paraId="064A5B23" w14:textId="535C2D4C" w:rsidR="00AB4341" w:rsidRPr="00AB4341" w:rsidDel="002F568A" w:rsidRDefault="00AB4341" w:rsidP="004F5079">
      <w:pPr>
        <w:rPr>
          <w:del w:id="200" w:author="shang gaoxing" w:date="2021-03-15T21:00:00Z"/>
        </w:rPr>
      </w:pPr>
    </w:p>
    <w:p w14:paraId="3AB39EC1" w14:textId="67A83882" w:rsidR="00C55731" w:rsidDel="002F568A" w:rsidRDefault="003259C3" w:rsidP="003259C3">
      <w:pPr>
        <w:ind w:firstLine="420"/>
        <w:rPr>
          <w:del w:id="201" w:author="shang gaoxing" w:date="2021-03-15T21:00:00Z"/>
          <w:b/>
          <w:bCs/>
        </w:rPr>
      </w:pPr>
      <w:del w:id="202" w:author="shang gaoxing" w:date="2021-03-15T21:00:00Z">
        <w:r w:rsidRPr="00C55731" w:rsidDel="002F568A">
          <w:rPr>
            <w:rFonts w:hint="eastAsia"/>
            <w:b/>
            <w:bCs/>
          </w:rPr>
          <w:delText>2</w:delText>
        </w:r>
        <w:r w:rsidRPr="00C55731" w:rsidDel="002F568A">
          <w:rPr>
            <w:b/>
            <w:bCs/>
          </w:rPr>
          <w:delText xml:space="preserve">. </w:delText>
        </w:r>
        <w:r w:rsidRPr="00C55731" w:rsidDel="002F568A">
          <w:rPr>
            <w:rFonts w:hint="eastAsia"/>
            <w:b/>
            <w:bCs/>
          </w:rPr>
          <w:delText>操纵臂系统坐标系与术中相机系统坐标系的配准</w:delText>
        </w:r>
      </w:del>
    </w:p>
    <w:p w14:paraId="4EEE00E1" w14:textId="011CC7FE" w:rsidR="003259C3" w:rsidDel="002F568A" w:rsidRDefault="003259C3" w:rsidP="003259C3">
      <w:pPr>
        <w:ind w:firstLine="420"/>
        <w:rPr>
          <w:del w:id="203" w:author="shang gaoxing" w:date="2021-03-15T21:00:00Z"/>
        </w:rPr>
      </w:pPr>
      <w:del w:id="204" w:author="shang gaoxing" w:date="2021-03-15T21:00:00Z">
        <w:r w:rsidDel="002F568A">
          <w:rPr>
            <w:rFonts w:hint="eastAsia"/>
          </w:rPr>
          <w:delText>操纵臂末端执行器会安装穿刺针或其他手术器具来执行手术操作。通过术中相机系统得到病灶区域中心的坐标，要转换成操纵臂坐标系下的坐标，从而使操纵臂</w:delText>
        </w:r>
        <w:r w:rsidR="00C55731" w:rsidDel="002F568A">
          <w:rPr>
            <w:rFonts w:hint="eastAsia"/>
          </w:rPr>
          <w:delText>确定病灶坐标，并进行穿刺</w:delText>
        </w:r>
        <w:r w:rsidDel="002F568A">
          <w:rPr>
            <w:rFonts w:hint="eastAsia"/>
          </w:rPr>
          <w:delText>。因此，还需要对操纵臂系统与术中相机系统进行配准，得到</w:delText>
        </w:r>
        <w:r w:rsidR="00C55731" w:rsidDel="002F568A">
          <w:rPr>
            <w:rFonts w:hint="eastAsia"/>
          </w:rPr>
          <w:delText>它</w:delText>
        </w:r>
        <w:r w:rsidDel="002F568A">
          <w:rPr>
            <w:rFonts w:hint="eastAsia"/>
          </w:rPr>
          <w:delText>们之间的变换矩阵。</w:delText>
        </w:r>
        <w:r w:rsidR="00C55731" w:rsidDel="002F568A">
          <w:rPr>
            <w:rFonts w:hint="eastAsia"/>
          </w:rPr>
          <w:delText>配准原理与第</w:delText>
        </w:r>
        <w:r w:rsidR="00C55731" w:rsidDel="002F568A">
          <w:rPr>
            <w:rFonts w:hint="eastAsia"/>
          </w:rPr>
          <w:delText>1</w:delText>
        </w:r>
        <w:r w:rsidR="00C55731" w:rsidDel="002F568A">
          <w:rPr>
            <w:rFonts w:hint="eastAsia"/>
          </w:rPr>
          <w:delText>点相同，在此就不赘述了。</w:delText>
        </w:r>
        <w:r w:rsidDel="002F568A">
          <w:rPr>
            <w:rFonts w:hint="eastAsia"/>
          </w:rPr>
          <w:delText>用三个智能标记贴在</w:delText>
        </w:r>
        <w:r w:rsidR="00C55731" w:rsidDel="002F568A">
          <w:rPr>
            <w:rFonts w:hint="eastAsia"/>
          </w:rPr>
          <w:delText>操纵臂的</w:delText>
        </w:r>
        <w:r w:rsidDel="002F568A">
          <w:rPr>
            <w:rFonts w:hint="eastAsia"/>
          </w:rPr>
          <w:delText>三个关节</w:delText>
        </w:r>
        <w:r w:rsidR="00C55731" w:rsidDel="002F568A">
          <w:rPr>
            <w:rFonts w:hint="eastAsia"/>
          </w:rPr>
          <w:delText>点</w:delText>
        </w:r>
        <w:r w:rsidDel="002F568A">
          <w:rPr>
            <w:rFonts w:hint="eastAsia"/>
          </w:rPr>
          <w:delText>处，每个关节</w:delText>
        </w:r>
        <w:r w:rsidR="00C55731" w:rsidDel="002F568A">
          <w:rPr>
            <w:rFonts w:hint="eastAsia"/>
          </w:rPr>
          <w:delText>点</w:delText>
        </w:r>
        <w:r w:rsidDel="002F568A">
          <w:rPr>
            <w:rFonts w:hint="eastAsia"/>
          </w:rPr>
          <w:delText>在操纵臂系统下的坐标是已知的</w:delText>
        </w:r>
        <w:r w:rsidR="00C55731" w:rsidDel="002F568A">
          <w:rPr>
            <w:rFonts w:hint="eastAsia"/>
          </w:rPr>
          <w:delText>，</w:delText>
        </w:r>
        <w:r w:rsidDel="002F568A">
          <w:rPr>
            <w:rFonts w:hint="eastAsia"/>
          </w:rPr>
          <w:delText>其次通过术中相机观察智能标记上的条码信息，得到条码</w:delText>
        </w:r>
        <w:r w:rsidR="00C55731" w:rsidDel="002F568A">
          <w:rPr>
            <w:rFonts w:hint="eastAsia"/>
          </w:rPr>
          <w:delText>（即三个关节点）</w:delText>
        </w:r>
        <w:r w:rsidDel="002F568A">
          <w:rPr>
            <w:rFonts w:hint="eastAsia"/>
          </w:rPr>
          <w:delText>在术中相机系统中的坐标。这样就能</w:delText>
        </w:r>
        <w:r w:rsidR="00C55731" w:rsidDel="002F568A">
          <w:rPr>
            <w:rFonts w:hint="eastAsia"/>
          </w:rPr>
          <w:delText>求</w:delText>
        </w:r>
        <w:r w:rsidDel="002F568A">
          <w:rPr>
            <w:rFonts w:hint="eastAsia"/>
          </w:rPr>
          <w:delText>解出术中相机坐标系统到操纵臂坐标系统的变换矩阵。</w:delText>
        </w:r>
      </w:del>
    </w:p>
    <w:p w14:paraId="5AD5366F" w14:textId="3DB9267A" w:rsidR="00C55731" w:rsidDel="00E14048" w:rsidRDefault="003259C3" w:rsidP="003259C3">
      <w:pPr>
        <w:ind w:firstLine="420"/>
        <w:rPr>
          <w:del w:id="205" w:author="shang gaoxing" w:date="2021-03-15T20:38:00Z"/>
          <w:b/>
          <w:bCs/>
        </w:rPr>
      </w:pPr>
      <w:del w:id="206" w:author="shang gaoxing" w:date="2021-03-15T20:38:00Z">
        <w:r w:rsidRPr="00C55731" w:rsidDel="00E14048">
          <w:rPr>
            <w:rFonts w:hint="eastAsia"/>
            <w:b/>
            <w:bCs/>
          </w:rPr>
          <w:delText>3</w:delText>
        </w:r>
        <w:r w:rsidRPr="00C55731" w:rsidDel="00E14048">
          <w:rPr>
            <w:b/>
            <w:bCs/>
          </w:rPr>
          <w:delText xml:space="preserve">. </w:delText>
        </w:r>
        <w:r w:rsidR="00C55731" w:rsidRPr="00C55731" w:rsidDel="00E14048">
          <w:rPr>
            <w:rFonts w:hint="eastAsia"/>
            <w:b/>
            <w:bCs/>
          </w:rPr>
          <w:delText>实时表皮运动补偿</w:delText>
        </w:r>
      </w:del>
    </w:p>
    <w:p w14:paraId="1CC3545E" w14:textId="5CACF15C" w:rsidR="00C55731" w:rsidDel="00E14048" w:rsidRDefault="003259C3" w:rsidP="003259C3">
      <w:pPr>
        <w:ind w:firstLine="420"/>
        <w:rPr>
          <w:del w:id="207" w:author="shang gaoxing" w:date="2021-03-15T20:38:00Z"/>
        </w:rPr>
      </w:pPr>
      <w:del w:id="208" w:author="shang gaoxing" w:date="2021-03-15T20:38:00Z">
        <w:r w:rsidDel="00E14048">
          <w:rPr>
            <w:rFonts w:hint="eastAsia"/>
          </w:rPr>
          <w:delText>通过第</w:delText>
        </w:r>
        <w:r w:rsidDel="00E14048">
          <w:rPr>
            <w:rFonts w:hint="eastAsia"/>
          </w:rPr>
          <w:delText>1</w:delText>
        </w:r>
        <w:r w:rsidDel="00E14048">
          <w:rPr>
            <w:rFonts w:hint="eastAsia"/>
          </w:rPr>
          <w:delText>步和第</w:delText>
        </w:r>
        <w:r w:rsidDel="00E14048">
          <w:rPr>
            <w:rFonts w:hint="eastAsia"/>
          </w:rPr>
          <w:delText>2</w:delText>
        </w:r>
        <w:r w:rsidDel="00E14048">
          <w:rPr>
            <w:rFonts w:hint="eastAsia"/>
          </w:rPr>
          <w:delText>步，可以控制操纵臂移动到进针点进行穿刺。但是在实际手术中，由于病人的呼吸运动，进针点的位置</w:delText>
        </w:r>
        <w:r w:rsidR="00716E22" w:rsidDel="00E14048">
          <w:rPr>
            <w:rFonts w:hint="eastAsia"/>
          </w:rPr>
          <w:delText>会</w:delText>
        </w:r>
        <w:r w:rsidDel="00E14048">
          <w:rPr>
            <w:rFonts w:hint="eastAsia"/>
          </w:rPr>
          <w:delText>产生偏移，那么操纵臂若按照原来进针点的坐标进针，就会产生相应的误差。而智能标记的另一大创新点就在于，它具有三轴加速度传感器，在术中能够及时监测到病人的表皮运动，根据进针点周围的三个智能标记的三组数据，对进针点处的</w:delText>
        </w:r>
        <w:r w:rsidR="00716E22" w:rsidDel="00E14048">
          <w:rPr>
            <w:rFonts w:hint="eastAsia"/>
          </w:rPr>
          <w:delText>偏移</w:delText>
        </w:r>
        <w:r w:rsidDel="00E14048">
          <w:rPr>
            <w:rFonts w:hint="eastAsia"/>
          </w:rPr>
          <w:delText>进行补偿，得到较为准确的进针点坐标，提升进针精度。</w:delText>
        </w:r>
      </w:del>
    </w:p>
    <w:p w14:paraId="443AB8E7" w14:textId="4E0FFF2C" w:rsidR="00716E22" w:rsidDel="00E14048" w:rsidRDefault="003259C3" w:rsidP="003259C3">
      <w:pPr>
        <w:ind w:firstLine="420"/>
        <w:rPr>
          <w:del w:id="209" w:author="shang gaoxing" w:date="2021-03-15T20:38:00Z"/>
        </w:rPr>
      </w:pPr>
      <w:del w:id="210" w:author="shang gaoxing" w:date="2021-03-15T20:38:00Z">
        <w:r w:rsidDel="00E14048">
          <w:rPr>
            <w:rFonts w:hint="eastAsia"/>
          </w:rPr>
          <w:delText>我们对“呼吸对人体表皮运动产生的影响”进行</w:delText>
        </w:r>
        <w:r w:rsidR="00716E22" w:rsidDel="00E14048">
          <w:rPr>
            <w:rFonts w:hint="eastAsia"/>
          </w:rPr>
          <w:delText>了</w:delText>
        </w:r>
        <w:r w:rsidDel="00E14048">
          <w:rPr>
            <w:rFonts w:hint="eastAsia"/>
          </w:rPr>
          <w:delText>研究</w:delText>
        </w:r>
        <w:r w:rsidR="00716E22" w:rsidDel="00E14048">
          <w:rPr>
            <w:rFonts w:hint="eastAsia"/>
          </w:rPr>
          <w:delText>，</w:delText>
        </w:r>
        <w:r w:rsidDel="00E14048">
          <w:rPr>
            <w:rFonts w:hint="eastAsia"/>
          </w:rPr>
          <w:delText>并</w:delText>
        </w:r>
        <w:r w:rsidR="00716E22" w:rsidDel="00E14048">
          <w:rPr>
            <w:rFonts w:hint="eastAsia"/>
          </w:rPr>
          <w:delText>通过</w:delText>
        </w:r>
        <w:r w:rsidDel="00E14048">
          <w:rPr>
            <w:rFonts w:hint="eastAsia"/>
          </w:rPr>
          <w:delText>大量实验，建立</w:delText>
        </w:r>
        <w:r w:rsidR="00716E22" w:rsidDel="00E14048">
          <w:rPr>
            <w:rFonts w:hint="eastAsia"/>
          </w:rPr>
          <w:delText>了</w:delText>
        </w:r>
        <w:r w:rsidDel="00E14048">
          <w:rPr>
            <w:rFonts w:hint="eastAsia"/>
          </w:rPr>
          <w:delText>一个</w:delText>
        </w:r>
        <w:r w:rsidR="00716E22" w:rsidDel="00E14048">
          <w:rPr>
            <w:rFonts w:hint="eastAsia"/>
          </w:rPr>
          <w:delText>根据传感器数据估计穿刺点表皮运动的</w:delText>
        </w:r>
        <w:r w:rsidDel="00E14048">
          <w:rPr>
            <w:rFonts w:hint="eastAsia"/>
          </w:rPr>
          <w:delText>模型</w:delText>
        </w:r>
        <w:r w:rsidR="00716E22" w:rsidDel="00E14048">
          <w:rPr>
            <w:rFonts w:hint="eastAsia"/>
          </w:rPr>
          <w:delText>：</w:delText>
        </w:r>
      </w:del>
    </w:p>
    <w:p w14:paraId="77098E28" w14:textId="13BB5869" w:rsidR="007C5531" w:rsidRPr="007C5531" w:rsidDel="00E14048" w:rsidRDefault="00716E22" w:rsidP="007C5531">
      <w:pPr>
        <w:ind w:firstLine="420"/>
        <w:rPr>
          <w:del w:id="211" w:author="shang gaoxing" w:date="2021-03-15T20:38:00Z"/>
        </w:rPr>
      </w:pPr>
      <m:oMathPara>
        <m:oMath>
          <m:r>
            <w:del w:id="212" w:author="shang gaoxing" w:date="2021-03-15T20:38:00Z">
              <w:rPr>
                <w:rFonts w:ascii="Cambria Math" w:hAnsi="Cambria Math"/>
              </w:rPr>
              <m:t>dest=</m:t>
            </w:del>
          </m:r>
          <m:r>
            <w:del w:id="213" w:author="shang gaoxing" w:date="2021-03-15T20:38:00Z">
              <w:rPr>
                <w:rFonts w:ascii="Cambria Math" w:hAnsi="Cambria Math" w:hint="eastAsia"/>
              </w:rPr>
              <m:t>M</m:t>
            </w:del>
          </m:r>
          <m:d>
            <m:dPr>
              <m:ctrlPr>
                <w:del w:id="214" w:author="shang gaoxing" w:date="2021-03-15T20:38:00Z">
                  <w:rPr>
                    <w:rFonts w:ascii="Cambria Math" w:hAnsi="Cambria Math"/>
                    <w:i/>
                  </w:rPr>
                </w:del>
              </m:ctrlPr>
            </m:dPr>
            <m:e>
              <m:sSub>
                <m:sSubPr>
                  <m:ctrlPr>
                    <w:del w:id="215" w:author="shang gaoxing" w:date="2021-03-15T20:38:00Z">
                      <w:rPr>
                        <w:rFonts w:ascii="Cambria Math" w:hAnsi="Cambria Math"/>
                        <w:i/>
                      </w:rPr>
                    </w:del>
                  </m:ctrlPr>
                </m:sSubPr>
                <m:e>
                  <m:r>
                    <w:del w:id="216" w:author="shang gaoxing" w:date="2021-03-15T20:38:00Z">
                      <w:rPr>
                        <w:rFonts w:ascii="Cambria Math" w:hAnsi="Cambria Math"/>
                      </w:rPr>
                      <m:t>m</m:t>
                    </w:del>
                  </m:r>
                </m:e>
                <m:sub>
                  <m:r>
                    <w:del w:id="217" w:author="shang gaoxing" w:date="2021-03-15T20:38:00Z">
                      <w:rPr>
                        <w:rFonts w:ascii="Cambria Math" w:hAnsi="Cambria Math"/>
                      </w:rPr>
                      <m:t>1</m:t>
                    </w:del>
                  </m:r>
                </m:sub>
              </m:sSub>
              <m:r>
                <w:del w:id="218" w:author="shang gaoxing" w:date="2021-03-15T20:38:00Z">
                  <w:rPr>
                    <w:rFonts w:ascii="Cambria Math" w:hAnsi="Cambria Math"/>
                  </w:rPr>
                  <m:t>,</m:t>
                </w:del>
              </m:r>
              <m:sSub>
                <m:sSubPr>
                  <m:ctrlPr>
                    <w:del w:id="219" w:author="shang gaoxing" w:date="2021-03-15T20:38:00Z">
                      <w:rPr>
                        <w:rFonts w:ascii="Cambria Math" w:hAnsi="Cambria Math"/>
                        <w:i/>
                      </w:rPr>
                    </w:del>
                  </m:ctrlPr>
                </m:sSubPr>
                <m:e>
                  <m:r>
                    <w:del w:id="220" w:author="shang gaoxing" w:date="2021-03-15T20:38:00Z">
                      <w:rPr>
                        <w:rFonts w:ascii="Cambria Math" w:hAnsi="Cambria Math"/>
                      </w:rPr>
                      <m:t>m</m:t>
                    </w:del>
                  </m:r>
                </m:e>
                <m:sub>
                  <m:r>
                    <w:del w:id="221" w:author="shang gaoxing" w:date="2021-03-15T20:38:00Z">
                      <w:rPr>
                        <w:rFonts w:ascii="Cambria Math" w:hAnsi="Cambria Math"/>
                      </w:rPr>
                      <m:t>2</m:t>
                    </w:del>
                  </m:r>
                </m:sub>
              </m:sSub>
              <m:r>
                <w:del w:id="222" w:author="shang gaoxing" w:date="2021-03-15T20:38:00Z">
                  <w:rPr>
                    <w:rFonts w:ascii="Cambria Math" w:hAnsi="Cambria Math"/>
                  </w:rPr>
                  <m:t>,</m:t>
                </w:del>
              </m:r>
              <m:sSub>
                <m:sSubPr>
                  <m:ctrlPr>
                    <w:del w:id="223" w:author="shang gaoxing" w:date="2021-03-15T20:38:00Z">
                      <w:rPr>
                        <w:rFonts w:ascii="Cambria Math" w:hAnsi="Cambria Math"/>
                        <w:i/>
                      </w:rPr>
                    </w:del>
                  </m:ctrlPr>
                </m:sSubPr>
                <m:e>
                  <m:r>
                    <w:del w:id="224" w:author="shang gaoxing" w:date="2021-03-15T20:38:00Z">
                      <w:rPr>
                        <w:rFonts w:ascii="Cambria Math" w:hAnsi="Cambria Math"/>
                      </w:rPr>
                      <m:t>m</m:t>
                    </w:del>
                  </m:r>
                </m:e>
                <m:sub>
                  <m:r>
                    <w:del w:id="225" w:author="shang gaoxing" w:date="2021-03-15T20:38:00Z">
                      <w:rPr>
                        <w:rFonts w:ascii="Cambria Math" w:hAnsi="Cambria Math"/>
                      </w:rPr>
                      <m:t>3</m:t>
                    </w:del>
                  </m:r>
                </m:sub>
              </m:sSub>
              <m:r>
                <w:del w:id="226" w:author="shang gaoxing" w:date="2021-03-15T20:38:00Z">
                  <w:rPr>
                    <w:rFonts w:ascii="Cambria Math" w:hAnsi="Cambria Math"/>
                  </w:rPr>
                  <m:t>,</m:t>
                </w:del>
              </m:r>
              <m:sSub>
                <m:sSubPr>
                  <m:ctrlPr>
                    <w:del w:id="227" w:author="shang gaoxing" w:date="2021-03-15T20:38:00Z">
                      <w:rPr>
                        <w:rFonts w:ascii="Cambria Math" w:hAnsi="Cambria Math"/>
                        <w:i/>
                      </w:rPr>
                    </w:del>
                  </m:ctrlPr>
                </m:sSubPr>
                <m:e>
                  <m:r>
                    <w:del w:id="228" w:author="shang gaoxing" w:date="2021-03-15T20:38:00Z">
                      <w:rPr>
                        <w:rFonts w:ascii="Cambria Math" w:hAnsi="Cambria Math" w:hint="eastAsia"/>
                      </w:rPr>
                      <m:t>r</m:t>
                    </w:del>
                  </m:r>
                </m:e>
                <m:sub>
                  <m:r>
                    <w:del w:id="229" w:author="shang gaoxing" w:date="2021-03-15T20:38:00Z">
                      <w:rPr>
                        <w:rFonts w:ascii="Cambria Math" w:hAnsi="Cambria Math"/>
                      </w:rPr>
                      <m:t>1</m:t>
                    </w:del>
                  </m:r>
                </m:sub>
              </m:sSub>
              <m:r>
                <w:del w:id="230" w:author="shang gaoxing" w:date="2021-03-15T20:38:00Z">
                  <w:rPr>
                    <w:rFonts w:ascii="Cambria Math" w:hAnsi="Cambria Math"/>
                  </w:rPr>
                  <m:t>,</m:t>
                </w:del>
              </m:r>
              <m:sSub>
                <m:sSubPr>
                  <m:ctrlPr>
                    <w:del w:id="231" w:author="shang gaoxing" w:date="2021-03-15T20:38:00Z">
                      <w:rPr>
                        <w:rFonts w:ascii="Cambria Math" w:hAnsi="Cambria Math"/>
                        <w:i/>
                      </w:rPr>
                    </w:del>
                  </m:ctrlPr>
                </m:sSubPr>
                <m:e>
                  <m:r>
                    <w:del w:id="232" w:author="shang gaoxing" w:date="2021-03-15T20:38:00Z">
                      <w:rPr>
                        <w:rFonts w:ascii="Cambria Math" w:hAnsi="Cambria Math"/>
                      </w:rPr>
                      <m:t>r</m:t>
                    </w:del>
                  </m:r>
                </m:e>
                <m:sub>
                  <m:r>
                    <w:del w:id="233" w:author="shang gaoxing" w:date="2021-03-15T20:38:00Z">
                      <w:rPr>
                        <w:rFonts w:ascii="Cambria Math" w:hAnsi="Cambria Math"/>
                      </w:rPr>
                      <m:t>2</m:t>
                    </w:del>
                  </m:r>
                </m:sub>
              </m:sSub>
              <m:r>
                <w:del w:id="234" w:author="shang gaoxing" w:date="2021-03-15T20:38:00Z">
                  <w:rPr>
                    <w:rFonts w:ascii="Cambria Math" w:hAnsi="Cambria Math"/>
                  </w:rPr>
                  <m:t>,</m:t>
                </w:del>
              </m:r>
              <m:sSub>
                <m:sSubPr>
                  <m:ctrlPr>
                    <w:del w:id="235" w:author="shang gaoxing" w:date="2021-03-15T20:38:00Z">
                      <w:rPr>
                        <w:rFonts w:ascii="Cambria Math" w:hAnsi="Cambria Math"/>
                        <w:i/>
                      </w:rPr>
                    </w:del>
                  </m:ctrlPr>
                </m:sSubPr>
                <m:e>
                  <m:r>
                    <w:del w:id="236" w:author="shang gaoxing" w:date="2021-03-15T20:38:00Z">
                      <w:rPr>
                        <w:rFonts w:ascii="Cambria Math" w:hAnsi="Cambria Math"/>
                      </w:rPr>
                      <m:t>r</m:t>
                    </w:del>
                  </m:r>
                </m:e>
                <m:sub>
                  <m:r>
                    <w:del w:id="237" w:author="shang gaoxing" w:date="2021-03-15T20:38:00Z">
                      <w:rPr>
                        <w:rFonts w:ascii="Cambria Math" w:hAnsi="Cambria Math"/>
                      </w:rPr>
                      <m:t>3</m:t>
                    </w:del>
                  </m:r>
                </m:sub>
              </m:sSub>
            </m:e>
          </m:d>
        </m:oMath>
      </m:oMathPara>
    </w:p>
    <w:p w14:paraId="69C340C3" w14:textId="0D999709" w:rsidR="007C5531" w:rsidRPr="007C5531" w:rsidDel="00E14048" w:rsidRDefault="00716E22" w:rsidP="007C5531">
      <w:pPr>
        <w:ind w:firstLine="420"/>
        <w:rPr>
          <w:del w:id="238" w:author="shang gaoxing" w:date="2021-03-15T20:38:00Z"/>
        </w:rPr>
      </w:pPr>
      <w:del w:id="239" w:author="shang gaoxing" w:date="2021-03-15T20:38:00Z">
        <w:r w:rsidDel="00E14048">
          <w:rPr>
            <w:rFonts w:hint="eastAsia"/>
          </w:rPr>
          <w:delText>其中，</w:delText>
        </w:r>
      </w:del>
      <m:oMath>
        <m:r>
          <w:del w:id="240" w:author="shang gaoxing" w:date="2021-03-15T20:38:00Z">
            <w:rPr>
              <w:rFonts w:ascii="Cambria Math" w:hAnsi="Cambria Math" w:hint="eastAsia"/>
            </w:rPr>
            <m:t>M</m:t>
          </w:del>
        </m:r>
      </m:oMath>
      <w:del w:id="241" w:author="shang gaoxing" w:date="2021-03-15T20:38:00Z">
        <w:r w:rsidR="007C5531" w:rsidDel="00E14048">
          <w:rPr>
            <w:rFonts w:hint="eastAsia"/>
          </w:rPr>
          <w:delText>表示我们训练的估计穿刺点表皮运动的模型，</w:delText>
        </w:r>
        <w:r w:rsidR="007C5531" w:rsidDel="00E14048">
          <w:rPr>
            <w:rFonts w:hint="eastAsia"/>
          </w:rPr>
          <w:delText xml:space="preserve"> </w:delText>
        </w:r>
      </w:del>
      <m:oMath>
        <m:r>
          <w:del w:id="242" w:author="shang gaoxing" w:date="2021-03-15T20:38:00Z">
            <w:rPr>
              <w:rFonts w:ascii="Cambria Math" w:hAnsi="Cambria Math" w:hint="eastAsia"/>
            </w:rPr>
            <m:t>dest</m:t>
          </w:del>
        </m:r>
      </m:oMath>
      <w:del w:id="243" w:author="shang gaoxing" w:date="2021-03-15T20:38:00Z">
        <w:r w:rsidR="007C5531" w:rsidDel="00E14048">
          <w:rPr>
            <w:rFonts w:hint="eastAsia"/>
          </w:rPr>
          <w:delText>表示模型输出，即进针点出的表皮运动数据。</w:delText>
        </w:r>
      </w:del>
      <m:oMath>
        <m:sSub>
          <m:sSubPr>
            <m:ctrlPr>
              <w:del w:id="244" w:author="shang gaoxing" w:date="2021-03-15T20:38:00Z">
                <w:rPr>
                  <w:rFonts w:ascii="Cambria Math" w:hAnsi="Cambria Math"/>
                  <w:i/>
                </w:rPr>
              </w:del>
            </m:ctrlPr>
          </m:sSubPr>
          <m:e>
            <m:r>
              <w:del w:id="245" w:author="shang gaoxing" w:date="2021-03-15T20:38:00Z">
                <w:rPr>
                  <w:rFonts w:ascii="Cambria Math" w:hAnsi="Cambria Math" w:hint="eastAsia"/>
                </w:rPr>
                <m:t>m</m:t>
              </w:del>
            </m:r>
            <m:ctrlPr>
              <w:del w:id="246" w:author="shang gaoxing" w:date="2021-03-15T20:38:00Z">
                <w:rPr>
                  <w:rFonts w:ascii="Cambria Math" w:hAnsi="Cambria Math" w:hint="eastAsia"/>
                  <w:i/>
                </w:rPr>
              </w:del>
            </m:ctrlPr>
          </m:e>
          <m:sub>
            <m:r>
              <w:del w:id="247" w:author="shang gaoxing" w:date="2021-03-15T20:38:00Z">
                <w:rPr>
                  <w:rFonts w:ascii="Cambria Math" w:hAnsi="Cambria Math"/>
                </w:rPr>
                <m:t>1</m:t>
              </w:del>
            </m:r>
          </m:sub>
        </m:sSub>
        <m:r>
          <w:del w:id="248" w:author="shang gaoxing" w:date="2021-03-15T20:38:00Z">
            <w:rPr>
              <w:rFonts w:ascii="Cambria Math" w:hAnsi="Cambria Math"/>
            </w:rPr>
            <m:t>,</m:t>
          </w:del>
        </m:r>
        <m:sSub>
          <m:sSubPr>
            <m:ctrlPr>
              <w:del w:id="249" w:author="shang gaoxing" w:date="2021-03-15T20:38:00Z">
                <w:rPr>
                  <w:rFonts w:ascii="Cambria Math" w:hAnsi="Cambria Math"/>
                  <w:i/>
                </w:rPr>
              </w:del>
            </m:ctrlPr>
          </m:sSubPr>
          <m:e>
            <m:r>
              <w:del w:id="250" w:author="shang gaoxing" w:date="2021-03-15T20:38:00Z">
                <w:rPr>
                  <w:rFonts w:ascii="Cambria Math" w:hAnsi="Cambria Math"/>
                </w:rPr>
                <m:t>m</m:t>
              </w:del>
            </m:r>
          </m:e>
          <m:sub>
            <m:r>
              <w:del w:id="251" w:author="shang gaoxing" w:date="2021-03-15T20:38:00Z">
                <w:rPr>
                  <w:rFonts w:ascii="Cambria Math" w:hAnsi="Cambria Math"/>
                </w:rPr>
                <m:t>2</m:t>
              </w:del>
            </m:r>
          </m:sub>
        </m:sSub>
        <m:r>
          <w:del w:id="252" w:author="shang gaoxing" w:date="2021-03-15T20:38:00Z">
            <w:rPr>
              <w:rFonts w:ascii="Cambria Math" w:hAnsi="Cambria Math"/>
            </w:rPr>
            <m:t>,</m:t>
          </w:del>
        </m:r>
        <m:sSub>
          <m:sSubPr>
            <m:ctrlPr>
              <w:del w:id="253" w:author="shang gaoxing" w:date="2021-03-15T20:38:00Z">
                <w:rPr>
                  <w:rFonts w:ascii="Cambria Math" w:hAnsi="Cambria Math"/>
                  <w:i/>
                </w:rPr>
              </w:del>
            </m:ctrlPr>
          </m:sSubPr>
          <m:e>
            <m:r>
              <w:del w:id="254" w:author="shang gaoxing" w:date="2021-03-15T20:38:00Z">
                <w:rPr>
                  <w:rFonts w:ascii="Cambria Math" w:hAnsi="Cambria Math"/>
                </w:rPr>
                <m:t>m</m:t>
              </w:del>
            </m:r>
          </m:e>
          <m:sub>
            <m:r>
              <w:del w:id="255" w:author="shang gaoxing" w:date="2021-03-15T20:38:00Z">
                <w:rPr>
                  <w:rFonts w:ascii="Cambria Math" w:hAnsi="Cambria Math"/>
                </w:rPr>
                <m:t>3</m:t>
              </w:del>
            </m:r>
          </m:sub>
        </m:sSub>
      </m:oMath>
      <w:del w:id="256" w:author="shang gaoxing" w:date="2021-03-15T20:38:00Z">
        <w:r w:rsidDel="00E14048">
          <w:rPr>
            <w:rFonts w:hint="eastAsia"/>
          </w:rPr>
          <w:delText>分别表示</w:delText>
        </w:r>
        <w:r w:rsidR="007C5531" w:rsidDel="00E14048">
          <w:rPr>
            <w:rFonts w:hint="eastAsia"/>
          </w:rPr>
          <w:delText>三个智能标记中三轴传感器的数据，</w:delText>
        </w:r>
      </w:del>
      <m:oMath>
        <m:sSub>
          <m:sSubPr>
            <m:ctrlPr>
              <w:del w:id="257" w:author="shang gaoxing" w:date="2021-03-15T20:38:00Z">
                <w:rPr>
                  <w:rFonts w:ascii="Cambria Math" w:hAnsi="Cambria Math"/>
                  <w:i/>
                </w:rPr>
              </w:del>
            </m:ctrlPr>
          </m:sSubPr>
          <m:e>
            <m:r>
              <w:del w:id="258" w:author="shang gaoxing" w:date="2021-03-15T20:38:00Z">
                <w:rPr>
                  <w:rFonts w:ascii="Cambria Math" w:hAnsi="Cambria Math"/>
                </w:rPr>
                <m:t>r</m:t>
              </w:del>
            </m:r>
          </m:e>
          <m:sub>
            <m:r>
              <w:del w:id="259" w:author="shang gaoxing" w:date="2021-03-15T20:38:00Z">
                <w:rPr>
                  <w:rFonts w:ascii="Cambria Math" w:hAnsi="Cambria Math"/>
                </w:rPr>
                <m:t>1</m:t>
              </w:del>
            </m:r>
          </m:sub>
        </m:sSub>
        <m:r>
          <w:del w:id="260" w:author="shang gaoxing" w:date="2021-03-15T20:38:00Z">
            <w:rPr>
              <w:rFonts w:ascii="Cambria Math" w:hAnsi="Cambria Math"/>
            </w:rPr>
            <m:t>,</m:t>
          </w:del>
        </m:r>
        <m:sSub>
          <m:sSubPr>
            <m:ctrlPr>
              <w:del w:id="261" w:author="shang gaoxing" w:date="2021-03-15T20:38:00Z">
                <w:rPr>
                  <w:rFonts w:ascii="Cambria Math" w:hAnsi="Cambria Math"/>
                  <w:i/>
                </w:rPr>
              </w:del>
            </m:ctrlPr>
          </m:sSubPr>
          <m:e>
            <m:r>
              <w:del w:id="262" w:author="shang gaoxing" w:date="2021-03-15T20:38:00Z">
                <w:rPr>
                  <w:rFonts w:ascii="Cambria Math" w:hAnsi="Cambria Math"/>
                </w:rPr>
                <m:t>r</m:t>
              </w:del>
            </m:r>
          </m:e>
          <m:sub>
            <m:r>
              <w:del w:id="263" w:author="shang gaoxing" w:date="2021-03-15T20:38:00Z">
                <w:rPr>
                  <w:rFonts w:ascii="Cambria Math" w:hAnsi="Cambria Math"/>
                </w:rPr>
                <m:t>2</m:t>
              </w:del>
            </m:r>
          </m:sub>
        </m:sSub>
        <m:r>
          <w:del w:id="264" w:author="shang gaoxing" w:date="2021-03-15T20:38:00Z">
            <w:rPr>
              <w:rFonts w:ascii="Cambria Math" w:hAnsi="Cambria Math"/>
            </w:rPr>
            <m:t>,</m:t>
          </w:del>
        </m:r>
        <m:sSub>
          <m:sSubPr>
            <m:ctrlPr>
              <w:del w:id="265" w:author="shang gaoxing" w:date="2021-03-15T20:38:00Z">
                <w:rPr>
                  <w:rFonts w:ascii="Cambria Math" w:hAnsi="Cambria Math"/>
                  <w:i/>
                </w:rPr>
              </w:del>
            </m:ctrlPr>
          </m:sSubPr>
          <m:e>
            <m:r>
              <w:del w:id="266" w:author="shang gaoxing" w:date="2021-03-15T20:38:00Z">
                <w:rPr>
                  <w:rFonts w:ascii="Cambria Math" w:hAnsi="Cambria Math"/>
                </w:rPr>
                <m:t>r</m:t>
              </w:del>
            </m:r>
          </m:e>
          <m:sub>
            <m:r>
              <w:del w:id="267" w:author="shang gaoxing" w:date="2021-03-15T20:38:00Z">
                <w:rPr>
                  <w:rFonts w:ascii="Cambria Math" w:hAnsi="Cambria Math"/>
                </w:rPr>
                <m:t>3</m:t>
              </w:del>
            </m:r>
          </m:sub>
        </m:sSub>
      </m:oMath>
      <w:del w:id="268" w:author="shang gaoxing" w:date="2021-03-15T20:38:00Z">
        <w:r w:rsidR="007C5531" w:rsidDel="00E14048">
          <w:rPr>
            <w:rFonts w:hint="eastAsia"/>
          </w:rPr>
          <w:delText>表示进针点分别于三个智能标记的距离。</w:delText>
        </w:r>
      </w:del>
    </w:p>
    <w:p w14:paraId="3C325BD5" w14:textId="5D61B454" w:rsidR="002F0F23" w:rsidDel="00E14048" w:rsidRDefault="003259C3" w:rsidP="00712114">
      <w:pPr>
        <w:ind w:firstLine="420"/>
        <w:rPr>
          <w:del w:id="269" w:author="shang gaoxing" w:date="2021-03-15T20:38:00Z"/>
        </w:rPr>
      </w:pPr>
      <w:del w:id="270" w:author="shang gaoxing" w:date="2021-03-15T20:38:00Z">
        <w:r w:rsidDel="00E14048">
          <w:rPr>
            <w:rFonts w:hint="eastAsia"/>
          </w:rPr>
          <w:delText>在术中，我们将进针点周围的三个智能标记的三组数据输入到该模型中，从而得到进针点的</w:delText>
        </w:r>
        <w:r w:rsidR="00716E22" w:rsidDel="00E14048">
          <w:rPr>
            <w:rFonts w:hint="eastAsia"/>
          </w:rPr>
          <w:delText>表皮偏移数据</w:delText>
        </w:r>
        <w:r w:rsidDel="00E14048">
          <w:rPr>
            <w:rFonts w:hint="eastAsia"/>
          </w:rPr>
          <w:delText>，</w:delText>
        </w:r>
        <w:r w:rsidR="00716E22" w:rsidDel="00E14048">
          <w:rPr>
            <w:rFonts w:hint="eastAsia"/>
          </w:rPr>
          <w:delText>从而在原有进针点坐标的基础上，通过对偏移数据的</w:delText>
        </w:r>
        <w:r w:rsidR="00716E22" w:rsidDel="00E14048">
          <w:rPr>
            <w:rFonts w:hint="eastAsia"/>
            <w:noProof/>
          </w:rPr>
          <w:delText>补</w:delText>
        </w:r>
        <w:r w:rsidDel="00E14048">
          <w:rPr>
            <w:rFonts w:hint="eastAsia"/>
          </w:rPr>
          <w:delText>偿</w:delText>
        </w:r>
        <w:r w:rsidR="00716E22" w:rsidDel="00E14048">
          <w:rPr>
            <w:rFonts w:hint="eastAsia"/>
          </w:rPr>
          <w:delText>，提升进针精度。</w:delText>
        </w:r>
      </w:del>
    </w:p>
    <w:p w14:paraId="72F9C022" w14:textId="77777777" w:rsidR="002F0F23" w:rsidRDefault="002F0F23" w:rsidP="002F0F23">
      <w:pPr>
        <w:pStyle w:val="2"/>
      </w:pPr>
      <w:r>
        <w:rPr>
          <w:rFonts w:hint="eastAsia"/>
        </w:rPr>
        <w:t>本发明创造与现有的技术相比所具有的优点、特点或积极效果（可以结合技术方案来具体说明）。</w:t>
      </w:r>
    </w:p>
    <w:p w14:paraId="724CDCAC" w14:textId="294E8180" w:rsidR="002F0F23" w:rsidRDefault="002F0F23" w:rsidP="002F0F23">
      <w:pPr>
        <w:ind w:firstLine="420"/>
      </w:pPr>
      <w:r>
        <w:rPr>
          <w:rFonts w:hint="eastAsia"/>
        </w:rPr>
        <w:t>本发明基于智能标记对人体表皮运动进行监测与补偿，相比现有技术而言，本发明将</w:t>
      </w:r>
      <w:r w:rsidR="00712114">
        <w:rPr>
          <w:rFonts w:hint="eastAsia"/>
        </w:rPr>
        <w:t>CT</w:t>
      </w:r>
      <w:r w:rsidR="00712114">
        <w:rPr>
          <w:rFonts w:hint="eastAsia"/>
        </w:rPr>
        <w:t>配准和表皮</w:t>
      </w:r>
      <w:r>
        <w:rPr>
          <w:rFonts w:hint="eastAsia"/>
        </w:rPr>
        <w:t>运动监测实现了一体化，很大程度上简便了术前准备操作</w:t>
      </w:r>
      <w:r w:rsidR="00712114">
        <w:rPr>
          <w:rFonts w:hint="eastAsia"/>
        </w:rPr>
        <w:t>的</w:t>
      </w:r>
      <w:r>
        <w:rPr>
          <w:rFonts w:hint="eastAsia"/>
        </w:rPr>
        <w:t>同时</w:t>
      </w:r>
      <w:r w:rsidR="00712114">
        <w:rPr>
          <w:rFonts w:hint="eastAsia"/>
        </w:rPr>
        <w:t>，</w:t>
      </w:r>
      <w:r>
        <w:rPr>
          <w:rFonts w:hint="eastAsia"/>
        </w:rPr>
        <w:t>也保证了</w:t>
      </w:r>
      <w:r w:rsidR="00712114">
        <w:rPr>
          <w:rFonts w:hint="eastAsia"/>
        </w:rPr>
        <w:t>进针点的精度要求。</w:t>
      </w:r>
    </w:p>
    <w:p w14:paraId="09BAAA4C" w14:textId="769E3BB4" w:rsidR="002F0F23" w:rsidRDefault="002F0F23" w:rsidP="002F0F23">
      <w:pPr>
        <w:ind w:firstLine="420"/>
        <w:rPr>
          <w:ins w:id="271" w:author="shang gaoxing" w:date="2021-03-15T20:42:00Z"/>
        </w:rPr>
      </w:pPr>
      <w:r>
        <w:rPr>
          <w:rFonts w:hint="eastAsia"/>
        </w:rPr>
        <w:t>与现有技术相比，本发明具有如下优点：</w:t>
      </w:r>
    </w:p>
    <w:p w14:paraId="2F654C7F" w14:textId="5C347163" w:rsidR="00E14048" w:rsidRDefault="00E14048" w:rsidP="002F0F23">
      <w:pPr>
        <w:ind w:firstLine="420"/>
        <w:rPr>
          <w:rFonts w:hint="eastAsia"/>
        </w:rPr>
      </w:pPr>
      <w:ins w:id="272" w:author="shang gaoxing" w:date="2021-03-15T20:42:00Z">
        <w:r>
          <w:rPr>
            <w:rFonts w:hint="eastAsia"/>
          </w:rPr>
          <w:t>每个</w:t>
        </w:r>
        <w:proofErr w:type="gramStart"/>
        <w:r>
          <w:rPr>
            <w:rFonts w:hint="eastAsia"/>
          </w:rPr>
          <w:t>二维码标记</w:t>
        </w:r>
        <w:proofErr w:type="gramEnd"/>
        <w:r>
          <w:rPr>
            <w:rFonts w:hint="eastAsia"/>
          </w:rPr>
          <w:t>物都可以以自身中心为原点，形成一个坐标系，</w:t>
        </w:r>
        <w:proofErr w:type="gramStart"/>
        <w:r>
          <w:rPr>
            <w:rFonts w:hint="eastAsia"/>
          </w:rPr>
          <w:t>二维码的</w:t>
        </w:r>
        <w:proofErr w:type="gramEnd"/>
        <w:r>
          <w:rPr>
            <w:rFonts w:hint="eastAsia"/>
          </w:rPr>
          <w:t>每个顶点相对位置固定，不会由于体位的变化而变化；</w:t>
        </w:r>
      </w:ins>
    </w:p>
    <w:p w14:paraId="5923EA2B" w14:textId="2D577033" w:rsidR="002F0F23" w:rsidDel="002F568A" w:rsidRDefault="002F0F23" w:rsidP="002F568A">
      <w:pPr>
        <w:numPr>
          <w:ilvl w:val="0"/>
          <w:numId w:val="2"/>
        </w:numPr>
        <w:rPr>
          <w:del w:id="273" w:author="shang gaoxing" w:date="2021-03-15T21:00:00Z"/>
        </w:rPr>
        <w:pPrChange w:id="274" w:author="shang gaoxing" w:date="2021-03-15T21:00:00Z">
          <w:pPr>
            <w:numPr>
              <w:numId w:val="2"/>
            </w:numPr>
            <w:ind w:left="780" w:hanging="360"/>
          </w:pPr>
        </w:pPrChange>
      </w:pPr>
      <w:r>
        <w:rPr>
          <w:rFonts w:hint="eastAsia"/>
        </w:rPr>
        <w:t>本发明使用基于铅丝条码的智能标记对</w:t>
      </w:r>
      <w:r>
        <w:rPr>
          <w:rFonts w:hint="eastAsia"/>
        </w:rPr>
        <w:t>CT</w:t>
      </w:r>
      <w:r>
        <w:rPr>
          <w:rFonts w:hint="eastAsia"/>
        </w:rPr>
        <w:t>三维</w:t>
      </w:r>
      <w:r w:rsidR="00712114">
        <w:rPr>
          <w:rFonts w:hint="eastAsia"/>
        </w:rPr>
        <w:t>成</w:t>
      </w:r>
      <w:r>
        <w:rPr>
          <w:rFonts w:hint="eastAsia"/>
        </w:rPr>
        <w:t>像</w:t>
      </w:r>
      <w:r w:rsidR="00712114">
        <w:rPr>
          <w:rFonts w:hint="eastAsia"/>
        </w:rPr>
        <w:t>系统</w:t>
      </w:r>
      <w:r>
        <w:rPr>
          <w:rFonts w:hint="eastAsia"/>
        </w:rPr>
        <w:t>和术中相机系统进行配准。铅丝在</w:t>
      </w:r>
      <w:r>
        <w:rPr>
          <w:rFonts w:hint="eastAsia"/>
        </w:rPr>
        <w:t>CT</w:t>
      </w:r>
      <w:r>
        <w:rPr>
          <w:rFonts w:hint="eastAsia"/>
        </w:rPr>
        <w:t>扫描中能够留下明显的痕迹，并且几乎没有伪影，这使得对铅丝标记的定位更加精准，从而提升了</w:t>
      </w:r>
      <w:r>
        <w:rPr>
          <w:rFonts w:hint="eastAsia"/>
        </w:rPr>
        <w:t>CT</w:t>
      </w:r>
      <w:r>
        <w:rPr>
          <w:rFonts w:hint="eastAsia"/>
        </w:rPr>
        <w:t>三维图像和术中相机系统的配准精度。</w:t>
      </w:r>
    </w:p>
    <w:p w14:paraId="665F8C37" w14:textId="2286E9C2" w:rsidR="002F0F23" w:rsidRDefault="002F0F23" w:rsidP="002F568A">
      <w:pPr>
        <w:numPr>
          <w:ilvl w:val="0"/>
          <w:numId w:val="2"/>
        </w:numPr>
      </w:pPr>
      <w:del w:id="275" w:author="shang gaoxing" w:date="2021-03-15T21:00:00Z">
        <w:r w:rsidDel="002F568A">
          <w:rPr>
            <w:rFonts w:hint="eastAsia"/>
          </w:rPr>
          <w:delText>本发明使用三轴传感器对人体表皮运动进行</w:delText>
        </w:r>
        <w:r w:rsidR="00712114" w:rsidDel="002F568A">
          <w:rPr>
            <w:rFonts w:hint="eastAsia"/>
          </w:rPr>
          <w:delText>术中实时</w:delText>
        </w:r>
        <w:r w:rsidDel="002F568A">
          <w:rPr>
            <w:rFonts w:hint="eastAsia"/>
          </w:rPr>
          <w:delText>监测</w:delText>
        </w:r>
        <w:r w:rsidR="00712114" w:rsidDel="002F568A">
          <w:rPr>
            <w:rFonts w:hint="eastAsia"/>
          </w:rPr>
          <w:delText>，并且使用了通过监督学习算法训练得到的估算表皮运动数据的模型。能够通过三轴传感器获得表皮运动数据，实时补偿由于呼吸运动产生的进针点位置偏移，使得进针更加精确。</w:delText>
        </w:r>
        <w:r w:rsidR="00712114" w:rsidDel="002F568A">
          <w:delText xml:space="preserve"> </w:delText>
        </w:r>
      </w:del>
    </w:p>
    <w:p w14:paraId="7A931742" w14:textId="0524F44C" w:rsidR="002F0F23" w:rsidDel="002F568A" w:rsidRDefault="002F0F23" w:rsidP="002F0F23">
      <w:pPr>
        <w:numPr>
          <w:ilvl w:val="0"/>
          <w:numId w:val="2"/>
        </w:numPr>
        <w:rPr>
          <w:del w:id="276" w:author="shang gaoxing" w:date="2021-03-15T21:00:00Z"/>
        </w:rPr>
      </w:pPr>
      <w:del w:id="277" w:author="shang gaoxing" w:date="2021-03-15T21:00:00Z">
        <w:r w:rsidDel="002F568A">
          <w:rPr>
            <w:rFonts w:hint="eastAsia"/>
          </w:rPr>
          <w:delText>本发明将配准与表皮运动监测进行了一体化，简便了术前操作，只需在扫描</w:delText>
        </w:r>
        <w:r w:rsidDel="002F568A">
          <w:rPr>
            <w:rFonts w:hint="eastAsia"/>
          </w:rPr>
          <w:delText>C</w:delText>
        </w:r>
        <w:r w:rsidDel="002F568A">
          <w:delText>T</w:delText>
        </w:r>
        <w:r w:rsidDel="002F568A">
          <w:rPr>
            <w:rFonts w:hint="eastAsia"/>
          </w:rPr>
          <w:delText>前将标记贴在病人</w:delText>
        </w:r>
        <w:r w:rsidR="00712114" w:rsidDel="002F568A">
          <w:rPr>
            <w:rFonts w:hint="eastAsia"/>
          </w:rPr>
          <w:delText>身上</w:delText>
        </w:r>
        <w:r w:rsidDel="002F568A">
          <w:rPr>
            <w:rFonts w:hint="eastAsia"/>
          </w:rPr>
          <w:delText>，便可以在术中进行配准，并且实时</w:delText>
        </w:r>
        <w:r w:rsidR="00712114" w:rsidDel="002F568A">
          <w:rPr>
            <w:rFonts w:hint="eastAsia"/>
          </w:rPr>
          <w:delText>补偿</w:delText>
        </w:r>
        <w:r w:rsidDel="002F568A">
          <w:rPr>
            <w:rFonts w:hint="eastAsia"/>
          </w:rPr>
          <w:delText>病人</w:delText>
        </w:r>
        <w:r w:rsidR="00712114" w:rsidDel="002F568A">
          <w:rPr>
            <w:rFonts w:hint="eastAsia"/>
          </w:rPr>
          <w:delText>表皮</w:delText>
        </w:r>
        <w:r w:rsidDel="002F568A">
          <w:rPr>
            <w:rFonts w:hint="eastAsia"/>
          </w:rPr>
          <w:delText>运动。</w:delText>
        </w:r>
      </w:del>
    </w:p>
    <w:p w14:paraId="44E1E42C" w14:textId="5E91E20E" w:rsidR="008831C8" w:rsidDel="002F568A" w:rsidRDefault="00712114" w:rsidP="008831C8">
      <w:pPr>
        <w:numPr>
          <w:ilvl w:val="0"/>
          <w:numId w:val="2"/>
        </w:numPr>
        <w:rPr>
          <w:del w:id="278" w:author="shang gaoxing" w:date="2021-03-15T21:00:00Z"/>
        </w:rPr>
      </w:pPr>
      <w:del w:id="279" w:author="shang gaoxing" w:date="2021-03-15T21:00:00Z">
        <w:r w:rsidDel="002F568A">
          <w:rPr>
            <w:rFonts w:hint="eastAsia"/>
          </w:rPr>
          <w:delText>本文提出的方法</w:delText>
        </w:r>
        <w:r w:rsidR="008831C8" w:rsidDel="002F568A">
          <w:rPr>
            <w:rFonts w:hint="eastAsia"/>
          </w:rPr>
          <w:delText>中，</w:delText>
        </w:r>
        <w:r w:rsidDel="002F568A">
          <w:rPr>
            <w:rFonts w:hint="eastAsia"/>
          </w:rPr>
          <w:delText>标记可以贴在距离进针点</w:delText>
        </w:r>
      </w:del>
      <m:oMath>
        <m:r>
          <w:del w:id="280" w:author="shang gaoxing" w:date="2021-03-15T21:00:00Z">
            <w:rPr>
              <w:rFonts w:ascii="Cambria Math" w:hAnsi="Cambria Math" w:hint="eastAsia"/>
            </w:rPr>
            <m:t>1</m:t>
          </w:del>
        </m:r>
        <m:r>
          <w:del w:id="281" w:author="shang gaoxing" w:date="2021-03-15T21:00:00Z">
            <w:rPr>
              <w:rFonts w:ascii="Cambria Math" w:hAnsi="Cambria Math"/>
            </w:rPr>
            <m:t>0cm</m:t>
          </w:del>
        </m:r>
      </m:oMath>
      <w:del w:id="282" w:author="shang gaoxing" w:date="2021-03-15T21:00:00Z">
        <w:r w:rsidDel="002F568A">
          <w:rPr>
            <w:rFonts w:hint="eastAsia"/>
          </w:rPr>
          <w:delText>以外的区域，</w:delText>
        </w:r>
        <w:r w:rsidR="008831C8" w:rsidDel="002F568A">
          <w:rPr>
            <w:rFonts w:hint="eastAsia"/>
          </w:rPr>
          <w:delText>而</w:delText>
        </w:r>
        <w:r w:rsidDel="002F568A">
          <w:rPr>
            <w:rFonts w:hint="eastAsia"/>
          </w:rPr>
          <w:delText>不会影响配准及表皮运动补偿的精度。</w:delText>
        </w:r>
        <w:r w:rsidR="008831C8" w:rsidDel="002F568A">
          <w:rPr>
            <w:rFonts w:hint="eastAsia"/>
          </w:rPr>
          <w:delText>可以保证手术区域半径</w:delText>
        </w:r>
      </w:del>
      <m:oMath>
        <m:r>
          <w:del w:id="283" w:author="shang gaoxing" w:date="2021-03-15T21:00:00Z">
            <w:rPr>
              <w:rFonts w:ascii="Cambria Math" w:hAnsi="Cambria Math"/>
            </w:rPr>
            <m:t>10cm</m:t>
          </w:del>
        </m:r>
      </m:oMath>
      <w:del w:id="284" w:author="shang gaoxing" w:date="2021-03-15T21:00:00Z">
        <w:r w:rsidR="008831C8" w:rsidDel="002F568A">
          <w:rPr>
            <w:rFonts w:hint="eastAsia"/>
          </w:rPr>
          <w:delText>的无菌环境不受到标记影响。</w:delText>
        </w:r>
      </w:del>
    </w:p>
    <w:p w14:paraId="50B0BCC8" w14:textId="496C1B32" w:rsidR="00113034" w:rsidRPr="008831C8" w:rsidDel="002F568A" w:rsidRDefault="00113034" w:rsidP="008831C8">
      <w:pPr>
        <w:numPr>
          <w:ilvl w:val="0"/>
          <w:numId w:val="2"/>
        </w:numPr>
        <w:rPr>
          <w:del w:id="285" w:author="shang gaoxing" w:date="2021-03-15T21:00:00Z"/>
        </w:rPr>
      </w:pPr>
      <w:del w:id="286" w:author="shang gaoxing" w:date="2021-03-15T21:00:00Z">
        <w:r w:rsidDel="002F568A">
          <w:rPr>
            <w:rFonts w:hint="eastAsia"/>
          </w:rPr>
          <w:delText>本发明可以应用于肝穿刺、肺穿刺、妇科插植等多种</w:delText>
        </w:r>
        <w:r w:rsidR="007F44E9" w:rsidDel="002F568A">
          <w:rPr>
            <w:rFonts w:hint="eastAsia"/>
          </w:rPr>
          <w:delText>基于</w:delText>
        </w:r>
        <w:r w:rsidDel="002F568A">
          <w:rPr>
            <w:rFonts w:hint="eastAsia"/>
          </w:rPr>
          <w:delText>术前</w:delText>
        </w:r>
        <w:r w:rsidDel="002F568A">
          <w:rPr>
            <w:rFonts w:hint="eastAsia"/>
          </w:rPr>
          <w:delText>CT</w:delText>
        </w:r>
        <w:r w:rsidDel="002F568A">
          <w:rPr>
            <w:rFonts w:hint="eastAsia"/>
          </w:rPr>
          <w:delText>引导的插植穿刺手术</w:delText>
        </w:r>
        <w:r w:rsidR="00FD0415" w:rsidDel="002F568A">
          <w:rPr>
            <w:rFonts w:hint="eastAsia"/>
          </w:rPr>
          <w:delText>，</w:delText>
        </w:r>
        <w:r w:rsidDel="002F568A">
          <w:rPr>
            <w:rFonts w:hint="eastAsia"/>
          </w:rPr>
          <w:delText>能为此类手术提供满足医疗精度的</w:delText>
        </w:r>
        <w:r w:rsidR="00FD0415" w:rsidDel="002F568A">
          <w:rPr>
            <w:rFonts w:hint="eastAsia"/>
          </w:rPr>
          <w:delText>术前</w:delText>
        </w:r>
        <w:r w:rsidR="00FD0415" w:rsidDel="002F568A">
          <w:rPr>
            <w:rFonts w:hint="eastAsia"/>
          </w:rPr>
          <w:delText>CT</w:delText>
        </w:r>
        <w:r w:rsidR="00FD0415" w:rsidDel="002F568A">
          <w:rPr>
            <w:rFonts w:hint="eastAsia"/>
          </w:rPr>
          <w:delText>配准和术中的</w:delText>
        </w:r>
        <w:r w:rsidDel="002F568A">
          <w:rPr>
            <w:rFonts w:hint="eastAsia"/>
          </w:rPr>
          <w:delText>进针点定位</w:delText>
        </w:r>
        <w:r w:rsidR="00FD0415" w:rsidDel="002F568A">
          <w:rPr>
            <w:rFonts w:hint="eastAsia"/>
          </w:rPr>
          <w:delText>与补</w:delText>
        </w:r>
        <w:r w:rsidDel="002F568A">
          <w:rPr>
            <w:rFonts w:hint="eastAsia"/>
          </w:rPr>
          <w:delText>偿，</w:delText>
        </w:r>
        <w:r w:rsidR="00FD0415" w:rsidDel="002F568A">
          <w:rPr>
            <w:rFonts w:hint="eastAsia"/>
          </w:rPr>
          <w:delText>一定程度上</w:delText>
        </w:r>
        <w:r w:rsidDel="002F568A">
          <w:rPr>
            <w:rFonts w:hint="eastAsia"/>
          </w:rPr>
          <w:delText>提升手术效率</w:delText>
        </w:r>
        <w:r w:rsidR="00FD0415" w:rsidDel="002F568A">
          <w:rPr>
            <w:rFonts w:hint="eastAsia"/>
          </w:rPr>
          <w:delText>，</w:delText>
        </w:r>
        <w:r w:rsidDel="002F568A">
          <w:rPr>
            <w:rFonts w:hint="eastAsia"/>
          </w:rPr>
          <w:delText>降低术后并发症。</w:delText>
        </w:r>
      </w:del>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54FFAD1D" w14:textId="77777777" w:rsidR="002F0F23" w:rsidRDefault="002F0F23" w:rsidP="002F0F23">
      <w:pPr>
        <w:spacing w:before="60"/>
        <w:ind w:firstLine="420"/>
      </w:pPr>
    </w:p>
    <w:p w14:paraId="6FA11E8E" w14:textId="77777777" w:rsidR="002F0F23" w:rsidRDefault="002F0F23" w:rsidP="002F0F23"/>
    <w:p w14:paraId="7FE32720" w14:textId="77777777" w:rsidR="00CE65A0" w:rsidRPr="002F0F23" w:rsidRDefault="00CE65A0"/>
    <w:sectPr w:rsidR="00CE65A0" w:rsidRPr="002F0F23">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9A503" w14:textId="77777777" w:rsidR="005E6F77" w:rsidRDefault="005E6F77" w:rsidP="002F0F23">
      <w:r>
        <w:separator/>
      </w:r>
    </w:p>
  </w:endnote>
  <w:endnote w:type="continuationSeparator" w:id="0">
    <w:p w14:paraId="3D6C6F55" w14:textId="77777777" w:rsidR="005E6F77" w:rsidRDefault="005E6F77"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3A1CB8" w:rsidRDefault="003A1CB8">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3A1CB8" w:rsidRDefault="003A1CB8">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3A1CB8" w:rsidRDefault="003A1CB8">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53A1D" w14:textId="77777777" w:rsidR="005E6F77" w:rsidRDefault="005E6F77" w:rsidP="002F0F23">
      <w:r>
        <w:separator/>
      </w:r>
    </w:p>
  </w:footnote>
  <w:footnote w:type="continuationSeparator" w:id="0">
    <w:p w14:paraId="66033343" w14:textId="77777777" w:rsidR="005E6F77" w:rsidRDefault="005E6F77" w:rsidP="002F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D11E6" w14:textId="77777777" w:rsidR="003A1CB8" w:rsidRDefault="003A1C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51463068"/>
    <w:multiLevelType w:val="hybridMultilevel"/>
    <w:tmpl w:val="C44061A6"/>
    <w:lvl w:ilvl="0" w:tplc="F31AB7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6"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rson w15:author="shang gaoxing">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52061"/>
    <w:rsid w:val="000B21F1"/>
    <w:rsid w:val="000F37D3"/>
    <w:rsid w:val="00113034"/>
    <w:rsid w:val="001A4FA1"/>
    <w:rsid w:val="00224097"/>
    <w:rsid w:val="002E0E4A"/>
    <w:rsid w:val="002F0F23"/>
    <w:rsid w:val="002F568A"/>
    <w:rsid w:val="003259C3"/>
    <w:rsid w:val="003A1CB8"/>
    <w:rsid w:val="00495AE5"/>
    <w:rsid w:val="004C0720"/>
    <w:rsid w:val="004F5079"/>
    <w:rsid w:val="005E6F77"/>
    <w:rsid w:val="00604A59"/>
    <w:rsid w:val="00632348"/>
    <w:rsid w:val="006D47C7"/>
    <w:rsid w:val="00712114"/>
    <w:rsid w:val="00716E22"/>
    <w:rsid w:val="00731B3C"/>
    <w:rsid w:val="00786278"/>
    <w:rsid w:val="007C5531"/>
    <w:rsid w:val="007F44E9"/>
    <w:rsid w:val="00850444"/>
    <w:rsid w:val="008831C8"/>
    <w:rsid w:val="009060F8"/>
    <w:rsid w:val="00961C36"/>
    <w:rsid w:val="009E34F6"/>
    <w:rsid w:val="00A7325B"/>
    <w:rsid w:val="00AB4341"/>
    <w:rsid w:val="00AC16CB"/>
    <w:rsid w:val="00AF2435"/>
    <w:rsid w:val="00BB19FB"/>
    <w:rsid w:val="00C22884"/>
    <w:rsid w:val="00C55731"/>
    <w:rsid w:val="00C6204A"/>
    <w:rsid w:val="00CE373A"/>
    <w:rsid w:val="00CE65A0"/>
    <w:rsid w:val="00D6450B"/>
    <w:rsid w:val="00DA187D"/>
    <w:rsid w:val="00DC4016"/>
    <w:rsid w:val="00E14048"/>
    <w:rsid w:val="00E57E95"/>
    <w:rsid w:val="00E65A44"/>
    <w:rsid w:val="00F20ADE"/>
    <w:rsid w:val="00FB751B"/>
    <w:rsid w:val="00FC1BAB"/>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shang gaoxing</cp:lastModifiedBy>
  <cp:revision>13</cp:revision>
  <dcterms:created xsi:type="dcterms:W3CDTF">2021-01-23T06:36:00Z</dcterms:created>
  <dcterms:modified xsi:type="dcterms:W3CDTF">2021-03-15T13:17:00Z</dcterms:modified>
</cp:coreProperties>
</file>