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48113" w14:textId="69634C52" w:rsidR="002F0F23" w:rsidRDefault="0054068B" w:rsidP="002F0F23">
      <w:pPr>
        <w:pStyle w:val="1"/>
        <w:jc w:val="center"/>
      </w:pPr>
      <w:r>
        <w:rPr>
          <w:rFonts w:hint="eastAsia"/>
        </w:rPr>
        <w:t>摘要</w:t>
      </w:r>
    </w:p>
    <w:p w14:paraId="16E8D4B7" w14:textId="7109CF78" w:rsidR="0054068B" w:rsidRDefault="0054068B" w:rsidP="002F0F23">
      <w:pPr>
        <w:pStyle w:val="2"/>
        <w:rPr>
          <w:rFonts w:ascii="Calibri" w:hAnsi="Calibri"/>
          <w:b w:val="0"/>
          <w:color w:val="auto"/>
          <w:sz w:val="21"/>
        </w:rPr>
      </w:pPr>
      <w:r>
        <w:rPr>
          <w:rFonts w:hint="eastAsia"/>
        </w:rPr>
        <w:t>发明名称</w:t>
      </w:r>
    </w:p>
    <w:p w14:paraId="7991CC9B" w14:textId="2968F2D0" w:rsidR="0054068B" w:rsidRDefault="0054068B" w:rsidP="0054068B">
      <w:pPr>
        <w:ind w:left="420"/>
        <w:rPr>
          <w:ins w:id="0" w:author="shang gaoxing" w:date="2021-03-15T16:39:00Z"/>
        </w:rPr>
      </w:pPr>
      <w:ins w:id="1" w:author="shang gaoxing" w:date="2021-03-15T16:38:00Z">
        <w:r>
          <w:rPr>
            <w:rFonts w:hint="eastAsia"/>
          </w:rPr>
          <w:t>一种基于</w:t>
        </w:r>
      </w:ins>
      <w:ins w:id="2" w:author="shang gaoxing" w:date="2021-03-15T16:39:00Z">
        <w:r>
          <w:rPr>
            <w:rFonts w:hint="eastAsia"/>
          </w:rPr>
          <w:t>铅粉</w:t>
        </w:r>
        <w:proofErr w:type="gramStart"/>
        <w:r>
          <w:rPr>
            <w:rFonts w:hint="eastAsia"/>
          </w:rPr>
          <w:t>二维码</w:t>
        </w:r>
      </w:ins>
      <w:ins w:id="3" w:author="shang gaoxing" w:date="2021-03-15T16:42:00Z">
        <w:r>
          <w:rPr>
            <w:rFonts w:hint="eastAsia"/>
          </w:rPr>
          <w:t>标记</w:t>
        </w:r>
        <w:proofErr w:type="gramEnd"/>
        <w:r>
          <w:rPr>
            <w:rFonts w:hint="eastAsia"/>
          </w:rPr>
          <w:t>物</w:t>
        </w:r>
      </w:ins>
      <w:ins w:id="4" w:author="shang gaoxing" w:date="2021-03-15T16:39:00Z">
        <w:r>
          <w:rPr>
            <w:rFonts w:hint="eastAsia"/>
          </w:rPr>
          <w:t>的视觉</w:t>
        </w:r>
      </w:ins>
      <w:ins w:id="5" w:author="shang gaoxing" w:date="2021-03-15T16:42:00Z">
        <w:r>
          <w:rPr>
            <w:rFonts w:hint="eastAsia"/>
          </w:rPr>
          <w:t>定位</w:t>
        </w:r>
      </w:ins>
      <w:ins w:id="6" w:author="shang gaoxing" w:date="2021-03-15T16:39:00Z">
        <w:r>
          <w:rPr>
            <w:rFonts w:hint="eastAsia"/>
          </w:rPr>
          <w:t>方法、</w:t>
        </w:r>
      </w:ins>
      <w:ins w:id="7" w:author="shang gaoxing" w:date="2021-03-15T16:40:00Z">
        <w:r>
          <w:rPr>
            <w:rFonts w:hint="eastAsia"/>
          </w:rPr>
          <w:t>装置及系统</w:t>
        </w:r>
      </w:ins>
    </w:p>
    <w:p w14:paraId="5D7AC2B3" w14:textId="2037E709" w:rsidR="0054068B" w:rsidRDefault="0054068B" w:rsidP="0054068B">
      <w:pPr>
        <w:pStyle w:val="2"/>
        <w:rPr>
          <w:ins w:id="8" w:author="shang gaoxing" w:date="2021-03-15T16:39:00Z"/>
        </w:rPr>
      </w:pPr>
      <w:ins w:id="9" w:author="shang gaoxing" w:date="2021-03-15T16:39:00Z">
        <w:r>
          <w:rPr>
            <w:rFonts w:hint="eastAsia"/>
          </w:rPr>
          <w:t>摘要</w:t>
        </w:r>
      </w:ins>
    </w:p>
    <w:p w14:paraId="1BA71AD0" w14:textId="6104EE8A" w:rsidR="0054068B" w:rsidRPr="0054068B" w:rsidRDefault="0054068B" w:rsidP="0054068B">
      <w:pPr>
        <w:ind w:left="420"/>
        <w:rPr>
          <w:rFonts w:hint="eastAsia"/>
        </w:rPr>
      </w:pPr>
      <w:ins w:id="10" w:author="shang gaoxing" w:date="2021-03-15T16:39:00Z">
        <w:r>
          <w:rPr>
            <w:rFonts w:hint="eastAsia"/>
          </w:rPr>
          <w:t>本发明适用于医学图像处理及应用技术领域，提供了一种</w:t>
        </w:r>
      </w:ins>
      <w:ins w:id="11" w:author="shang gaoxing" w:date="2021-03-15T16:40:00Z">
        <w:r>
          <w:rPr>
            <w:rFonts w:hint="eastAsia"/>
          </w:rPr>
          <w:t>基于铅粉</w:t>
        </w:r>
        <w:proofErr w:type="gramStart"/>
        <w:r>
          <w:rPr>
            <w:rFonts w:hint="eastAsia"/>
          </w:rPr>
          <w:t>二维码</w:t>
        </w:r>
      </w:ins>
      <w:ins w:id="12" w:author="shang gaoxing" w:date="2021-03-15T16:42:00Z">
        <w:r>
          <w:rPr>
            <w:rFonts w:hint="eastAsia"/>
          </w:rPr>
          <w:t>标记</w:t>
        </w:r>
        <w:proofErr w:type="gramEnd"/>
        <w:r>
          <w:rPr>
            <w:rFonts w:hint="eastAsia"/>
          </w:rPr>
          <w:t>物</w:t>
        </w:r>
      </w:ins>
      <w:ins w:id="13" w:author="shang gaoxing" w:date="2021-03-15T16:40:00Z">
        <w:r>
          <w:rPr>
            <w:rFonts w:hint="eastAsia"/>
          </w:rPr>
          <w:t>的视觉</w:t>
        </w:r>
      </w:ins>
      <w:ins w:id="14" w:author="shang gaoxing" w:date="2021-03-15T16:42:00Z">
        <w:r>
          <w:rPr>
            <w:rFonts w:hint="eastAsia"/>
          </w:rPr>
          <w:t>定位</w:t>
        </w:r>
      </w:ins>
      <w:ins w:id="15" w:author="shang gaoxing" w:date="2021-03-15T16:40:00Z">
        <w:r>
          <w:rPr>
            <w:rFonts w:hint="eastAsia"/>
          </w:rPr>
          <w:t>方法、装置及系统，所述方法包括：根据</w:t>
        </w:r>
      </w:ins>
    </w:p>
    <w:p w14:paraId="7FE32720" w14:textId="77777777" w:rsidR="00CE65A0" w:rsidRPr="002F0F23" w:rsidRDefault="00CE65A0"/>
    <w:sectPr w:rsidR="00CE65A0" w:rsidRPr="002F0F23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C3B4C" w14:textId="77777777" w:rsidR="00D34B01" w:rsidRDefault="00D34B01" w:rsidP="002F0F23">
      <w:r>
        <w:separator/>
      </w:r>
    </w:p>
  </w:endnote>
  <w:endnote w:type="continuationSeparator" w:id="0">
    <w:p w14:paraId="54ED833E" w14:textId="77777777" w:rsidR="00D34B01" w:rsidRDefault="00D34B01" w:rsidP="002F0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C4BCA" w14:textId="4FFDCEA8" w:rsidR="00FC1BAB" w:rsidRDefault="00FC1BA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AB6821" wp14:editId="440D5EE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9155" cy="147955"/>
              <wp:effectExtent l="0" t="0" r="635" b="0"/>
              <wp:wrapNone/>
              <wp:docPr id="25" name="文本框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9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66A52" w14:textId="77777777" w:rsidR="00FC1BAB" w:rsidRDefault="00FC1BAB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="00D34B01">
                            <w:fldChar w:fldCharType="begin"/>
                          </w:r>
                          <w:r w:rsidR="00D34B01">
                            <w:instrText xml:space="preserve"> NUMPAGES  \* MERGEFORMAT </w:instrText>
                          </w:r>
                          <w:r w:rsidR="00D34B01"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8</w:t>
                          </w:r>
                          <w:r w:rsidR="00D34B01"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B6821" id="_x0000_t202" coordsize="21600,21600" o:spt="202" path="m,l,21600r21600,l21600,xe">
              <v:stroke joinstyle="miter"/>
              <v:path gradientshapeok="t" o:connecttype="rect"/>
            </v:shapetype>
            <v:shape id="文本框 25" o:spid="_x0000_s1026" type="#_x0000_t202" style="position:absolute;margin-left:0;margin-top:0;width:67.65pt;height:11.6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" filled="f" stroked="f">
              <v:textbox style="mso-fit-shape-to-text:t" inset="0,0,0,0">
                <w:txbxContent>
                  <w:p w14:paraId="27C66A52" w14:textId="77777777" w:rsidR="00FC1BAB" w:rsidRDefault="00FC1BAB">
                    <w:pPr>
                      <w:pStyle w:val="a5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>
                        <w:rPr>
                          <w:rFonts w:hint="eastAsia"/>
                        </w:rPr>
                        <w:t>8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1B4BC" w14:textId="77777777" w:rsidR="00D34B01" w:rsidRDefault="00D34B01" w:rsidP="002F0F23">
      <w:r>
        <w:separator/>
      </w:r>
    </w:p>
  </w:footnote>
  <w:footnote w:type="continuationSeparator" w:id="0">
    <w:p w14:paraId="29462DCE" w14:textId="77777777" w:rsidR="00D34B01" w:rsidRDefault="00D34B01" w:rsidP="002F0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24B4"/>
    <w:multiLevelType w:val="hybridMultilevel"/>
    <w:tmpl w:val="543022F4"/>
    <w:lvl w:ilvl="0" w:tplc="0AB4DF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6A6ED8"/>
    <w:multiLevelType w:val="hybridMultilevel"/>
    <w:tmpl w:val="16BEE53A"/>
    <w:lvl w:ilvl="0" w:tplc="18FE0D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954FDB"/>
    <w:multiLevelType w:val="hybridMultilevel"/>
    <w:tmpl w:val="774ABE74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3" w15:restartNumberingAfterBreak="0">
    <w:nsid w:val="57094919"/>
    <w:multiLevelType w:val="hybridMultilevel"/>
    <w:tmpl w:val="25E64B86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5A3FD4D8"/>
    <w:multiLevelType w:val="singleLevel"/>
    <w:tmpl w:val="5A3FD4D8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7D4C1FC8"/>
    <w:multiLevelType w:val="hybridMultilevel"/>
    <w:tmpl w:val="086462AE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ang gaoxing">
    <w15:presenceInfo w15:providerId="Windows Live" w15:userId="3f37a3dc59b997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59"/>
    <w:rsid w:val="000B21F1"/>
    <w:rsid w:val="000F37D3"/>
    <w:rsid w:val="00113034"/>
    <w:rsid w:val="001A4FA1"/>
    <w:rsid w:val="00224097"/>
    <w:rsid w:val="002F0F23"/>
    <w:rsid w:val="003259C3"/>
    <w:rsid w:val="00495AE5"/>
    <w:rsid w:val="004F5079"/>
    <w:rsid w:val="0054068B"/>
    <w:rsid w:val="00567EBD"/>
    <w:rsid w:val="00604A59"/>
    <w:rsid w:val="00632348"/>
    <w:rsid w:val="006D47C7"/>
    <w:rsid w:val="00712114"/>
    <w:rsid w:val="00716E22"/>
    <w:rsid w:val="00731B3C"/>
    <w:rsid w:val="007C5531"/>
    <w:rsid w:val="007F44E9"/>
    <w:rsid w:val="00850444"/>
    <w:rsid w:val="008831C8"/>
    <w:rsid w:val="00961C36"/>
    <w:rsid w:val="009E34F6"/>
    <w:rsid w:val="00AB4341"/>
    <w:rsid w:val="00BB19FB"/>
    <w:rsid w:val="00C22884"/>
    <w:rsid w:val="00C55731"/>
    <w:rsid w:val="00CE65A0"/>
    <w:rsid w:val="00D34B01"/>
    <w:rsid w:val="00DC4016"/>
    <w:rsid w:val="00F20ADE"/>
    <w:rsid w:val="00FC1BAB"/>
    <w:rsid w:val="00FD0415"/>
    <w:rsid w:val="00FD6AAE"/>
    <w:rsid w:val="00FE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6FBDE"/>
  <w15:chartTrackingRefBased/>
  <w15:docId w15:val="{D9B8BA15-A14E-4369-BB3C-DBED8EBD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F23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2F0F23"/>
    <w:pPr>
      <w:keepNext/>
      <w:keepLines/>
      <w:spacing w:before="120" w:after="12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2F0F23"/>
    <w:pPr>
      <w:keepNext/>
      <w:keepLines/>
      <w:numPr>
        <w:numId w:val="1"/>
      </w:numPr>
      <w:spacing w:before="20" w:after="20" w:line="413" w:lineRule="auto"/>
      <w:outlineLvl w:val="1"/>
    </w:pPr>
    <w:rPr>
      <w:rFonts w:ascii="Arial" w:hAnsi="Arial"/>
      <w:b/>
      <w:color w:val="FF0000"/>
      <w:sz w:val="32"/>
    </w:rPr>
  </w:style>
  <w:style w:type="paragraph" w:styleId="3">
    <w:name w:val="heading 3"/>
    <w:basedOn w:val="a"/>
    <w:next w:val="a"/>
    <w:link w:val="30"/>
    <w:qFormat/>
    <w:rsid w:val="002F0F23"/>
    <w:pPr>
      <w:keepNext/>
      <w:keepLines/>
      <w:spacing w:before="20" w:after="20"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F0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F23"/>
    <w:rPr>
      <w:sz w:val="18"/>
      <w:szCs w:val="18"/>
    </w:rPr>
  </w:style>
  <w:style w:type="paragraph" w:styleId="a5">
    <w:name w:val="footer"/>
    <w:basedOn w:val="a"/>
    <w:link w:val="a6"/>
    <w:unhideWhenUsed/>
    <w:rsid w:val="002F0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F23"/>
    <w:rPr>
      <w:sz w:val="18"/>
      <w:szCs w:val="18"/>
    </w:rPr>
  </w:style>
  <w:style w:type="character" w:customStyle="1" w:styleId="10">
    <w:name w:val="标题 1 字符"/>
    <w:basedOn w:val="a0"/>
    <w:link w:val="1"/>
    <w:rsid w:val="002F0F23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2F0F23"/>
    <w:rPr>
      <w:rFonts w:ascii="Arial" w:eastAsia="宋体" w:hAnsi="Arial" w:cs="Times New Roman"/>
      <w:b/>
      <w:color w:val="FF0000"/>
      <w:sz w:val="32"/>
      <w:szCs w:val="24"/>
    </w:rPr>
  </w:style>
  <w:style w:type="character" w:customStyle="1" w:styleId="30">
    <w:name w:val="标题 3 字符"/>
    <w:basedOn w:val="a0"/>
    <w:link w:val="3"/>
    <w:rsid w:val="002F0F23"/>
    <w:rPr>
      <w:rFonts w:ascii="Calibri" w:eastAsia="宋体" w:hAnsi="Calibri" w:cs="Times New Roman"/>
      <w:b/>
      <w:sz w:val="28"/>
      <w:szCs w:val="24"/>
    </w:rPr>
  </w:style>
  <w:style w:type="character" w:styleId="a7">
    <w:name w:val="annotation reference"/>
    <w:rsid w:val="002F0F23"/>
    <w:rPr>
      <w:sz w:val="21"/>
      <w:szCs w:val="21"/>
    </w:rPr>
  </w:style>
  <w:style w:type="paragraph" w:styleId="a8">
    <w:name w:val="annotation text"/>
    <w:basedOn w:val="a"/>
    <w:link w:val="a9"/>
    <w:rsid w:val="002F0F23"/>
    <w:pPr>
      <w:jc w:val="left"/>
    </w:pPr>
  </w:style>
  <w:style w:type="character" w:customStyle="1" w:styleId="a9">
    <w:name w:val="批注文字 字符"/>
    <w:basedOn w:val="a0"/>
    <w:link w:val="a8"/>
    <w:rsid w:val="002F0F23"/>
    <w:rPr>
      <w:rFonts w:ascii="Calibri" w:eastAsia="宋体" w:hAnsi="Calibri" w:cs="Times New Roman"/>
      <w:szCs w:val="24"/>
    </w:rPr>
  </w:style>
  <w:style w:type="character" w:styleId="aa">
    <w:name w:val="Placeholder Text"/>
    <w:basedOn w:val="a0"/>
    <w:uiPriority w:val="99"/>
    <w:semiHidden/>
    <w:rsid w:val="002F0F23"/>
    <w:rPr>
      <w:color w:val="808080"/>
    </w:rPr>
  </w:style>
  <w:style w:type="paragraph" w:styleId="ab">
    <w:name w:val="List Paragraph"/>
    <w:basedOn w:val="a"/>
    <w:uiPriority w:val="34"/>
    <w:qFormat/>
    <w:rsid w:val="002F0F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1208251054@qq.com</dc:creator>
  <cp:keywords/>
  <dc:description/>
  <cp:lastModifiedBy>shang gaoxing</cp:lastModifiedBy>
  <cp:revision>11</cp:revision>
  <dcterms:created xsi:type="dcterms:W3CDTF">2021-01-23T06:36:00Z</dcterms:created>
  <dcterms:modified xsi:type="dcterms:W3CDTF">2021-03-15T13:17:00Z</dcterms:modified>
</cp:coreProperties>
</file>