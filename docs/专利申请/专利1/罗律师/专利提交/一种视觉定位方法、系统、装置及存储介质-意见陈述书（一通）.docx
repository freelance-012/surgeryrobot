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BCE9A" w14:textId="77777777" w:rsidR="00DD7E20" w:rsidRDefault="00DD7E20">
      <w:pPr>
        <w:spacing w:line="20" w:lineRule="exact"/>
        <w:rPr>
          <w:rFonts w:eastAsia="黑体"/>
          <w:sz w:val="28"/>
        </w:rPr>
      </w:pPr>
    </w:p>
    <w:p w14:paraId="26D1BA1F" w14:textId="77777777" w:rsidR="00DD7E20" w:rsidRDefault="00000000">
      <w:pPr>
        <w:spacing w:line="360" w:lineRule="auto"/>
        <w:rPr>
          <w:sz w:val="24"/>
          <w:szCs w:val="24"/>
        </w:rPr>
      </w:pPr>
      <w:r>
        <w:rPr>
          <w:sz w:val="24"/>
          <w:szCs w:val="24"/>
        </w:rPr>
        <w:t>尊敬的审查员：</w:t>
      </w:r>
    </w:p>
    <w:p w14:paraId="56DDF860" w14:textId="77777777" w:rsidR="00DD7E20" w:rsidRDefault="00000000">
      <w:pPr>
        <w:spacing w:line="360" w:lineRule="auto"/>
        <w:ind w:firstLineChars="200" w:firstLine="480"/>
        <w:rPr>
          <w:sz w:val="24"/>
          <w:szCs w:val="24"/>
        </w:rPr>
      </w:pPr>
      <w:r>
        <w:rPr>
          <w:sz w:val="24"/>
          <w:szCs w:val="24"/>
        </w:rPr>
        <w:t>首先感谢您对本申请的认真审查。</w:t>
      </w:r>
      <w:r>
        <w:rPr>
          <w:rFonts w:hint="eastAsia"/>
          <w:sz w:val="24"/>
          <w:szCs w:val="24"/>
        </w:rPr>
        <w:t>本意见陈述书是对国家知识产权局于</w:t>
      </w:r>
      <w:r>
        <w:rPr>
          <w:rFonts w:hint="eastAsia"/>
          <w:sz w:val="24"/>
          <w:szCs w:val="24"/>
        </w:rPr>
        <w:t>2022</w:t>
      </w:r>
      <w:r>
        <w:rPr>
          <w:rFonts w:hint="eastAsia"/>
          <w:sz w:val="24"/>
          <w:szCs w:val="24"/>
        </w:rPr>
        <w:t>年</w:t>
      </w:r>
      <w:r>
        <w:rPr>
          <w:rFonts w:hint="eastAsia"/>
          <w:sz w:val="24"/>
          <w:szCs w:val="24"/>
        </w:rPr>
        <w:t>5</w:t>
      </w:r>
      <w:r>
        <w:rPr>
          <w:rFonts w:hint="eastAsia"/>
          <w:sz w:val="24"/>
          <w:szCs w:val="24"/>
        </w:rPr>
        <w:t>月</w:t>
      </w:r>
      <w:r>
        <w:rPr>
          <w:rFonts w:hint="eastAsia"/>
          <w:sz w:val="24"/>
          <w:szCs w:val="24"/>
        </w:rPr>
        <w:t>5</w:t>
      </w:r>
      <w:r>
        <w:rPr>
          <w:rFonts w:hint="eastAsia"/>
          <w:sz w:val="24"/>
          <w:szCs w:val="24"/>
        </w:rPr>
        <w:t>日就本发明专利申请发出的第一次审查意见通知书的答复。申请人认真研究了您对本专利申请所提出的审查意见，结合本申请的具体情况，</w:t>
      </w:r>
      <w:r>
        <w:rPr>
          <w:sz w:val="24"/>
          <w:szCs w:val="24"/>
        </w:rPr>
        <w:t>现</w:t>
      </w:r>
      <w:r>
        <w:rPr>
          <w:rFonts w:hint="eastAsia"/>
          <w:sz w:val="24"/>
          <w:szCs w:val="24"/>
        </w:rPr>
        <w:t>针对</w:t>
      </w:r>
      <w:r>
        <w:rPr>
          <w:sz w:val="24"/>
          <w:szCs w:val="24"/>
        </w:rPr>
        <w:t>审查意见对</w:t>
      </w:r>
      <w:r>
        <w:rPr>
          <w:rFonts w:hint="eastAsia"/>
          <w:sz w:val="24"/>
          <w:szCs w:val="24"/>
        </w:rPr>
        <w:t>申请</w:t>
      </w:r>
      <w:r>
        <w:rPr>
          <w:sz w:val="24"/>
          <w:szCs w:val="24"/>
        </w:rPr>
        <w:t>文件陈述意见如下：</w:t>
      </w:r>
    </w:p>
    <w:p w14:paraId="1C8E4ECC" w14:textId="77777777" w:rsidR="00DD7E20" w:rsidRDefault="00000000">
      <w:pPr>
        <w:numPr>
          <w:ilvl w:val="0"/>
          <w:numId w:val="1"/>
        </w:numPr>
        <w:spacing w:line="360" w:lineRule="auto"/>
        <w:rPr>
          <w:b/>
          <w:sz w:val="24"/>
          <w:szCs w:val="24"/>
        </w:rPr>
      </w:pPr>
      <w:r>
        <w:rPr>
          <w:rFonts w:hint="eastAsia"/>
          <w:b/>
          <w:sz w:val="24"/>
          <w:szCs w:val="24"/>
        </w:rPr>
        <w:t>关于本申请的审查意见</w:t>
      </w:r>
    </w:p>
    <w:p w14:paraId="1A71AC5F" w14:textId="77777777" w:rsidR="00DD7E20" w:rsidRDefault="00000000">
      <w:pPr>
        <w:spacing w:line="360" w:lineRule="auto"/>
        <w:ind w:firstLineChars="200" w:firstLine="480"/>
        <w:rPr>
          <w:sz w:val="24"/>
          <w:szCs w:val="24"/>
        </w:rPr>
      </w:pPr>
      <w:r>
        <w:rPr>
          <w:rFonts w:hint="eastAsia"/>
          <w:sz w:val="24"/>
          <w:szCs w:val="24"/>
        </w:rPr>
        <w:t>1</w:t>
      </w:r>
      <w:r>
        <w:rPr>
          <w:rFonts w:hint="eastAsia"/>
          <w:sz w:val="24"/>
          <w:szCs w:val="24"/>
        </w:rPr>
        <w:t>、权利要求</w:t>
      </w:r>
      <w:r>
        <w:rPr>
          <w:rFonts w:hint="eastAsia"/>
          <w:sz w:val="24"/>
          <w:szCs w:val="24"/>
        </w:rPr>
        <w:t>1-10</w:t>
      </w:r>
      <w:r>
        <w:rPr>
          <w:rFonts w:hint="eastAsia"/>
          <w:sz w:val="24"/>
          <w:szCs w:val="24"/>
        </w:rPr>
        <w:t>不具备创造性</w:t>
      </w:r>
    </w:p>
    <w:p w14:paraId="15EE7E33" w14:textId="77777777" w:rsidR="00DD7E20" w:rsidRPr="00947777" w:rsidRDefault="00DD7E20">
      <w:pPr>
        <w:spacing w:line="360" w:lineRule="auto"/>
        <w:rPr>
          <w:sz w:val="24"/>
          <w:szCs w:val="24"/>
        </w:rPr>
      </w:pPr>
    </w:p>
    <w:p w14:paraId="796C1B27" w14:textId="77777777" w:rsidR="00DD7E20" w:rsidRDefault="00000000">
      <w:pPr>
        <w:spacing w:line="360" w:lineRule="auto"/>
        <w:rPr>
          <w:b/>
          <w:sz w:val="24"/>
          <w:szCs w:val="24"/>
        </w:rPr>
      </w:pPr>
      <w:r>
        <w:rPr>
          <w:rFonts w:hint="eastAsia"/>
          <w:b/>
          <w:sz w:val="24"/>
          <w:szCs w:val="24"/>
        </w:rPr>
        <w:t>二、关于</w:t>
      </w:r>
      <w:r>
        <w:rPr>
          <w:b/>
          <w:sz w:val="24"/>
          <w:szCs w:val="24"/>
        </w:rPr>
        <w:t>创造性</w:t>
      </w:r>
    </w:p>
    <w:p w14:paraId="435AA2F3" w14:textId="77777777" w:rsidR="00DD7E20" w:rsidRDefault="00000000">
      <w:pPr>
        <w:spacing w:line="360" w:lineRule="auto"/>
        <w:ind w:firstLineChars="200" w:firstLine="480"/>
        <w:rPr>
          <w:sz w:val="24"/>
          <w:szCs w:val="24"/>
        </w:rPr>
      </w:pPr>
      <w:r>
        <w:rPr>
          <w:rFonts w:hint="eastAsia"/>
          <w:sz w:val="24"/>
          <w:szCs w:val="24"/>
        </w:rPr>
        <w:t>1</w:t>
      </w:r>
      <w:r>
        <w:rPr>
          <w:rFonts w:hint="eastAsia"/>
          <w:sz w:val="24"/>
          <w:szCs w:val="24"/>
        </w:rPr>
        <w:t>、申请人认为，本发明申请权利要求</w:t>
      </w:r>
      <w:r>
        <w:rPr>
          <w:rFonts w:hint="eastAsia"/>
          <w:sz w:val="24"/>
          <w:szCs w:val="24"/>
        </w:rPr>
        <w:t>1</w:t>
      </w:r>
      <w:r>
        <w:rPr>
          <w:rFonts w:hint="eastAsia"/>
          <w:sz w:val="24"/>
          <w:szCs w:val="24"/>
        </w:rPr>
        <w:t>具备专利法第</w:t>
      </w:r>
      <w:r>
        <w:rPr>
          <w:rFonts w:hint="eastAsia"/>
          <w:sz w:val="24"/>
          <w:szCs w:val="24"/>
        </w:rPr>
        <w:t>22</w:t>
      </w:r>
      <w:r>
        <w:rPr>
          <w:rFonts w:hint="eastAsia"/>
          <w:sz w:val="24"/>
          <w:szCs w:val="24"/>
        </w:rPr>
        <w:t>条第</w:t>
      </w:r>
      <w:r>
        <w:rPr>
          <w:rFonts w:hint="eastAsia"/>
          <w:sz w:val="24"/>
          <w:szCs w:val="24"/>
        </w:rPr>
        <w:t>3</w:t>
      </w:r>
      <w:r>
        <w:rPr>
          <w:rFonts w:hint="eastAsia"/>
          <w:sz w:val="24"/>
          <w:szCs w:val="24"/>
        </w:rPr>
        <w:t>款规定的创造性。</w:t>
      </w:r>
    </w:p>
    <w:p w14:paraId="072A20D1" w14:textId="77777777" w:rsidR="00DD7E20" w:rsidRDefault="00000000">
      <w:pPr>
        <w:spacing w:line="360" w:lineRule="auto"/>
        <w:ind w:firstLineChars="200" w:firstLine="480"/>
        <w:rPr>
          <w:sz w:val="24"/>
          <w:szCs w:val="24"/>
        </w:rPr>
      </w:pPr>
      <w:r>
        <w:rPr>
          <w:rFonts w:hint="eastAsia"/>
          <w:sz w:val="24"/>
          <w:szCs w:val="24"/>
        </w:rPr>
        <w:t>本发明申请权利要求</w:t>
      </w:r>
      <w:r>
        <w:rPr>
          <w:rFonts w:hint="eastAsia"/>
          <w:sz w:val="24"/>
          <w:szCs w:val="24"/>
        </w:rPr>
        <w:t>1</w:t>
      </w:r>
      <w:r>
        <w:rPr>
          <w:rFonts w:hint="eastAsia"/>
          <w:sz w:val="24"/>
          <w:szCs w:val="24"/>
        </w:rPr>
        <w:t>相对于对比文件</w:t>
      </w:r>
      <w:r>
        <w:rPr>
          <w:rFonts w:hint="eastAsia"/>
          <w:sz w:val="24"/>
          <w:szCs w:val="24"/>
        </w:rPr>
        <w:t>1</w:t>
      </w:r>
      <w:r>
        <w:rPr>
          <w:rFonts w:hint="eastAsia"/>
          <w:sz w:val="24"/>
          <w:szCs w:val="24"/>
        </w:rPr>
        <w:t>的区别技术特征至少包括：</w:t>
      </w:r>
    </w:p>
    <w:p w14:paraId="7639B1E9" w14:textId="77777777" w:rsidR="00DD7E20" w:rsidRDefault="00000000">
      <w:pPr>
        <w:numPr>
          <w:ilvl w:val="0"/>
          <w:numId w:val="2"/>
        </w:numPr>
        <w:spacing w:line="360" w:lineRule="auto"/>
        <w:ind w:firstLineChars="200" w:firstLine="480"/>
        <w:rPr>
          <w:rFonts w:asciiTheme="minorEastAsia" w:eastAsiaTheme="minorEastAsia" w:hAnsiTheme="minorEastAsia" w:cstheme="minorEastAsia"/>
          <w:sz w:val="24"/>
        </w:rPr>
      </w:pPr>
      <w:r>
        <w:rPr>
          <w:rFonts w:hint="eastAsia"/>
          <w:sz w:val="24"/>
          <w:szCs w:val="24"/>
        </w:rPr>
        <w:t>二维码是铅质二维码，还可以通过喷印在患者体表；</w:t>
      </w:r>
    </w:p>
    <w:p w14:paraId="1E6B3C7F" w14:textId="77777777" w:rsidR="00DD7E20" w:rsidRDefault="00000000">
      <w:pPr>
        <w:numPr>
          <w:ilvl w:val="0"/>
          <w:numId w:val="2"/>
        </w:num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对患者进行扫描，建立术前的三维模型，并获取第一坐标组，所述第一坐标组为多个所述铅质二维码的中心在所述三维模型中的坐标；</w:t>
      </w:r>
    </w:p>
    <w:p w14:paraId="12FC8990" w14:textId="77777777" w:rsidR="00DD7E20" w:rsidRDefault="00000000">
      <w:pPr>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获取第二坐标组，所述第二坐标组为多个所述铅质二维码的中心在术中相机坐标系中的坐标；</w:t>
      </w:r>
    </w:p>
    <w:p w14:paraId="7D362057" w14:textId="77777777" w:rsidR="00DD7E20" w:rsidRDefault="00000000">
      <w:pPr>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对每个所述铅质二维码进行识别与编码，得到每个所述铅质二维码的唯一标记ID；</w:t>
      </w:r>
    </w:p>
    <w:p w14:paraId="2083B14E" w14:textId="77777777" w:rsidR="00DD7E20" w:rsidRDefault="00000000">
      <w:pPr>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根据所述第一坐标组和所述第二坐标组，计算得到多组配准参数；</w:t>
      </w:r>
    </w:p>
    <w:p w14:paraId="7735AF03" w14:textId="77777777" w:rsidR="00DD7E20" w:rsidRDefault="00000000">
      <w:pPr>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根据多组所述配准参数，计算每个所述铅质二维码的中心的重投影误差；</w:t>
      </w:r>
    </w:p>
    <w:p w14:paraId="6187F056" w14:textId="77777777" w:rsidR="00DD7E20" w:rsidRDefault="00000000">
      <w:pPr>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使用非线性最小二乘法对多组所述配准参数进行优化，得到优化后的配准参数；</w:t>
      </w:r>
    </w:p>
    <w:p w14:paraId="371C02F6" w14:textId="77777777" w:rsidR="00DD7E20" w:rsidRDefault="00000000">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根据所述优化后的配准参数，确定术中患者真实的病灶位置；</w:t>
      </w:r>
    </w:p>
    <w:p w14:paraId="48AA6A8A" w14:textId="77777777" w:rsidR="00DD7E20" w:rsidRDefault="00000000">
      <w:pPr>
        <w:numPr>
          <w:ilvl w:val="0"/>
          <w:numId w:val="3"/>
        </w:num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基于上述区别特征，本发明申请实际要解决的技术问题的：如何便于配准。</w:t>
      </w:r>
    </w:p>
    <w:p w14:paraId="4CC5FB6F" w14:textId="77777777" w:rsidR="00DD7E20" w:rsidRDefault="00000000">
      <w:pPr>
        <w:spacing w:line="360" w:lineRule="auto"/>
        <w:rPr>
          <w:b/>
          <w:sz w:val="24"/>
          <w:szCs w:val="24"/>
        </w:rPr>
      </w:pPr>
      <w:r>
        <w:rPr>
          <w:rFonts w:hint="eastAsia"/>
          <w:b/>
          <w:sz w:val="24"/>
          <w:szCs w:val="24"/>
        </w:rPr>
        <w:t>三、关于审查员的意见</w:t>
      </w:r>
    </w:p>
    <w:p w14:paraId="624BC037" w14:textId="77777777" w:rsidR="00DD7E20" w:rsidRDefault="00000000">
      <w:pPr>
        <w:spacing w:line="360" w:lineRule="auto"/>
        <w:ind w:firstLineChars="200" w:firstLine="480"/>
        <w:rPr>
          <w:bCs/>
          <w:sz w:val="24"/>
          <w:szCs w:val="24"/>
        </w:rPr>
      </w:pPr>
      <w:r>
        <w:rPr>
          <w:rFonts w:hint="eastAsia"/>
          <w:bCs/>
          <w:sz w:val="24"/>
          <w:szCs w:val="24"/>
        </w:rPr>
        <w:t>对于上述区别技术特征（</w:t>
      </w:r>
      <w:r>
        <w:rPr>
          <w:rFonts w:hint="eastAsia"/>
          <w:bCs/>
          <w:sz w:val="24"/>
          <w:szCs w:val="24"/>
        </w:rPr>
        <w:t>1</w:t>
      </w:r>
      <w:r>
        <w:rPr>
          <w:rFonts w:hint="eastAsia"/>
          <w:bCs/>
          <w:sz w:val="24"/>
          <w:szCs w:val="24"/>
        </w:rPr>
        <w:t>）和区别技术特征（</w:t>
      </w:r>
      <w:r>
        <w:rPr>
          <w:rFonts w:hint="eastAsia"/>
          <w:bCs/>
          <w:sz w:val="24"/>
          <w:szCs w:val="24"/>
        </w:rPr>
        <w:t>2</w:t>
      </w:r>
      <w:r>
        <w:rPr>
          <w:rFonts w:hint="eastAsia"/>
          <w:bCs/>
          <w:sz w:val="24"/>
          <w:szCs w:val="24"/>
        </w:rPr>
        <w:t>），审查员在本次审查意见中提出“医用导航配准区域使用铅质的标识是常见的，本领域技术人员根据使用需要设计二维码是铅质二维码，还可以通过喷印在患者体表属于常用技术手段。对比文件</w:t>
      </w:r>
      <w:r>
        <w:rPr>
          <w:rFonts w:hint="eastAsia"/>
          <w:bCs/>
          <w:sz w:val="24"/>
          <w:szCs w:val="24"/>
        </w:rPr>
        <w:t>2</w:t>
      </w:r>
      <w:r>
        <w:rPr>
          <w:rFonts w:hint="eastAsia"/>
          <w:bCs/>
          <w:sz w:val="24"/>
          <w:szCs w:val="24"/>
        </w:rPr>
        <w:t>公开了识别二维码位置的方法及其系统，获取图像中的二维码；根据所述二维码的主定位块进行特征检测，识别所述二维码中的位置信息；根据所述二维码中的位置信息确定所述二维码在所述图像中的空间位置信息</w:t>
      </w:r>
      <w:r>
        <w:rPr>
          <w:rFonts w:hint="eastAsia"/>
          <w:bCs/>
          <w:sz w:val="24"/>
          <w:szCs w:val="24"/>
        </w:rPr>
        <w:t>......</w:t>
      </w:r>
      <w:r>
        <w:rPr>
          <w:rFonts w:hint="eastAsia"/>
          <w:bCs/>
          <w:sz w:val="24"/>
          <w:szCs w:val="24"/>
        </w:rPr>
        <w:t>对比文件</w:t>
      </w:r>
      <w:r>
        <w:rPr>
          <w:rFonts w:hint="eastAsia"/>
          <w:bCs/>
          <w:sz w:val="24"/>
          <w:szCs w:val="24"/>
        </w:rPr>
        <w:t>3</w:t>
      </w:r>
      <w:r>
        <w:rPr>
          <w:rFonts w:hint="eastAsia"/>
          <w:bCs/>
          <w:sz w:val="24"/>
          <w:szCs w:val="24"/>
        </w:rPr>
        <w:t>给出了每个配准用的标记都具有位移位置的技术启示。而通过二维码进行编码是常见的，在已经公开的使用位移位置进行识别的情况下，采用编码的方式使得标记具有唯一</w:t>
      </w:r>
      <w:r>
        <w:rPr>
          <w:rFonts w:hint="eastAsia"/>
          <w:bCs/>
          <w:sz w:val="24"/>
          <w:szCs w:val="24"/>
        </w:rPr>
        <w:t>ID</w:t>
      </w:r>
      <w:r>
        <w:rPr>
          <w:rFonts w:hint="eastAsia"/>
          <w:bCs/>
          <w:sz w:val="24"/>
          <w:szCs w:val="24"/>
        </w:rPr>
        <w:t>也是常用技术手段。”</w:t>
      </w:r>
    </w:p>
    <w:p w14:paraId="0F19F798" w14:textId="7F40A80F" w:rsidR="00DD7E20" w:rsidRDefault="00000000">
      <w:pPr>
        <w:spacing w:line="360" w:lineRule="auto"/>
        <w:ind w:firstLineChars="200" w:firstLine="480"/>
        <w:rPr>
          <w:bCs/>
          <w:sz w:val="24"/>
          <w:szCs w:val="24"/>
          <w:u w:val="single"/>
        </w:rPr>
      </w:pPr>
      <w:r>
        <w:rPr>
          <w:rFonts w:hint="eastAsia"/>
          <w:bCs/>
          <w:sz w:val="24"/>
          <w:szCs w:val="24"/>
        </w:rPr>
        <w:lastRenderedPageBreak/>
        <w:t>对此，申请人持有不同意见。可以理解的是，人体的体表是有弧度的，普通标记可能会随着患者的移动或其他动作而掉落、变形，给手术带来了极大的不便，而本申请通过在患者的体表皮肤喷印二维码完成了患者的标记和配准，操作步骤简单</w:t>
      </w:r>
      <w:ins w:id="0" w:author="1208251054@qq.com" w:date="2022-07-17T15:04:00Z">
        <w:r w:rsidR="00947777">
          <w:rPr>
            <w:rFonts w:hint="eastAsia"/>
            <w:bCs/>
            <w:sz w:val="24"/>
            <w:szCs w:val="24"/>
          </w:rPr>
          <w:t>便捷</w:t>
        </w:r>
      </w:ins>
      <w:del w:id="1" w:author="1208251054@qq.com" w:date="2022-07-17T15:04:00Z">
        <w:r w:rsidDel="00947777">
          <w:rPr>
            <w:rFonts w:hint="eastAsia"/>
            <w:bCs/>
            <w:sz w:val="24"/>
            <w:szCs w:val="24"/>
          </w:rPr>
          <w:delText>边界</w:delText>
        </w:r>
      </w:del>
      <w:r>
        <w:rPr>
          <w:rFonts w:hint="eastAsia"/>
          <w:bCs/>
          <w:sz w:val="24"/>
          <w:szCs w:val="24"/>
        </w:rPr>
        <w:t>，且成本低廉，</w:t>
      </w:r>
      <w:r>
        <w:rPr>
          <w:rFonts w:hint="eastAsia"/>
          <w:bCs/>
          <w:sz w:val="24"/>
          <w:szCs w:val="24"/>
          <w:u w:val="single"/>
        </w:rPr>
        <w:t>而现有的医用导航配准领域一般是通过医务人员佩戴外部设备，以对患者患处的预埋标记物进行定向和定位，或通过不掉色的记号笔、龙胆紫，在患者的患处进行标记。因此，使用铅质二维码对患处进行标记并不是本领域常规技术手段，本申请的区别技术特征（</w:t>
      </w:r>
      <w:r>
        <w:rPr>
          <w:rFonts w:hint="eastAsia"/>
          <w:bCs/>
          <w:sz w:val="24"/>
          <w:szCs w:val="24"/>
          <w:u w:val="single"/>
        </w:rPr>
        <w:t>1</w:t>
      </w:r>
      <w:r>
        <w:rPr>
          <w:rFonts w:hint="eastAsia"/>
          <w:bCs/>
          <w:sz w:val="24"/>
          <w:szCs w:val="24"/>
          <w:u w:val="single"/>
        </w:rPr>
        <w:t>）具有创造性，如本领域确实存在根据铅质二维码对患处进行标记的技术手段，请审查员给出相关证据。</w:t>
      </w:r>
    </w:p>
    <w:p w14:paraId="723C2E20" w14:textId="77777777" w:rsidR="00DD7E20" w:rsidRDefault="00000000">
      <w:pPr>
        <w:spacing w:line="360" w:lineRule="auto"/>
        <w:ind w:firstLineChars="200" w:firstLine="480"/>
        <w:rPr>
          <w:sz w:val="24"/>
          <w:szCs w:val="24"/>
        </w:rPr>
      </w:pPr>
      <w:r>
        <w:rPr>
          <w:rFonts w:hint="eastAsia"/>
          <w:bCs/>
          <w:sz w:val="24"/>
          <w:szCs w:val="24"/>
        </w:rPr>
        <w:t>其次，参照对比文件</w:t>
      </w:r>
      <w:r>
        <w:rPr>
          <w:rFonts w:hint="eastAsia"/>
          <w:bCs/>
          <w:sz w:val="24"/>
          <w:szCs w:val="24"/>
        </w:rPr>
        <w:t>2</w:t>
      </w:r>
      <w:r>
        <w:rPr>
          <w:rFonts w:hint="eastAsia"/>
          <w:sz w:val="24"/>
          <w:szCs w:val="24"/>
        </w:rPr>
        <w:t>第</w:t>
      </w:r>
      <w:r>
        <w:rPr>
          <w:rFonts w:hint="eastAsia"/>
          <w:sz w:val="24"/>
          <w:szCs w:val="24"/>
        </w:rPr>
        <w:t>[0040]</w:t>
      </w:r>
      <w:r>
        <w:rPr>
          <w:rFonts w:hint="eastAsia"/>
          <w:sz w:val="24"/>
          <w:szCs w:val="24"/>
        </w:rPr>
        <w:t>段至</w:t>
      </w:r>
      <w:r>
        <w:rPr>
          <w:rFonts w:hint="eastAsia"/>
          <w:sz w:val="24"/>
          <w:szCs w:val="24"/>
        </w:rPr>
        <w:t>[0084]</w:t>
      </w:r>
      <w:r>
        <w:rPr>
          <w:rFonts w:hint="eastAsia"/>
          <w:sz w:val="24"/>
          <w:szCs w:val="24"/>
        </w:rPr>
        <w:t>段，可以理解的是，对比文件</w:t>
      </w:r>
      <w:r>
        <w:rPr>
          <w:rFonts w:hint="eastAsia"/>
          <w:sz w:val="24"/>
          <w:szCs w:val="24"/>
        </w:rPr>
        <w:t>2</w:t>
      </w:r>
      <w:r>
        <w:rPr>
          <w:rFonts w:hint="eastAsia"/>
          <w:sz w:val="24"/>
          <w:szCs w:val="24"/>
        </w:rPr>
        <w:t>是先通过二维码的主定位块识别二维码中的位置信息，然后根据二维码中的位置信息确定二维码在图像中的空间位置信息，再使用终端设备拍摄含有二维码的真实场景图像，扫描二维码，提取二维码的特征点集以更新虚拟物体的空间位置。</w:t>
      </w:r>
    </w:p>
    <w:p w14:paraId="09C26C67" w14:textId="4384BD1B" w:rsidR="00DD7E20" w:rsidRDefault="00000000">
      <w:pPr>
        <w:spacing w:line="360" w:lineRule="auto"/>
        <w:ind w:firstLineChars="200" w:firstLine="480"/>
        <w:rPr>
          <w:b/>
          <w:bCs/>
          <w:sz w:val="24"/>
          <w:szCs w:val="24"/>
        </w:rPr>
      </w:pPr>
      <w:r>
        <w:rPr>
          <w:rFonts w:hint="eastAsia"/>
          <w:sz w:val="24"/>
          <w:szCs w:val="24"/>
        </w:rPr>
        <w:t>参照本发明说明书第</w:t>
      </w:r>
      <w:r>
        <w:rPr>
          <w:rFonts w:hint="eastAsia"/>
          <w:sz w:val="24"/>
          <w:szCs w:val="24"/>
        </w:rPr>
        <w:t>[0065]</w:t>
      </w:r>
      <w:r>
        <w:rPr>
          <w:rFonts w:hint="eastAsia"/>
          <w:sz w:val="24"/>
          <w:szCs w:val="24"/>
        </w:rPr>
        <w:t>段至</w:t>
      </w:r>
      <w:r>
        <w:rPr>
          <w:rFonts w:hint="eastAsia"/>
          <w:sz w:val="24"/>
          <w:szCs w:val="24"/>
        </w:rPr>
        <w:t>[0065]</w:t>
      </w:r>
      <w:r>
        <w:rPr>
          <w:rFonts w:hint="eastAsia"/>
          <w:sz w:val="24"/>
          <w:szCs w:val="24"/>
        </w:rPr>
        <w:t>段，可以理解的是，本发明是先通过术前三</w:t>
      </w:r>
      <w:ins w:id="2" w:author="1208251054@qq.com" w:date="2022-07-17T15:01:00Z">
        <w:r w:rsidR="00947777">
          <w:rPr>
            <w:rFonts w:hint="eastAsia"/>
            <w:sz w:val="24"/>
            <w:szCs w:val="24"/>
          </w:rPr>
          <w:t>维</w:t>
        </w:r>
      </w:ins>
      <w:del w:id="3" w:author="1208251054@qq.com" w:date="2022-07-17T15:01:00Z">
        <w:r w:rsidDel="00947777">
          <w:rPr>
            <w:rFonts w:hint="eastAsia"/>
            <w:sz w:val="24"/>
            <w:szCs w:val="24"/>
          </w:rPr>
          <w:delText>位</w:delText>
        </w:r>
      </w:del>
      <w:r>
        <w:rPr>
          <w:rFonts w:hint="eastAsia"/>
          <w:sz w:val="24"/>
          <w:szCs w:val="24"/>
        </w:rPr>
        <w:t>成像系统对患者进行扫描，建立术前的三维模型，并获得铅质二维码标记物的中心在三维模型系统下的坐标位置，即第一坐标组，第一坐标组用于在术中配准病灶区域；之后，通过术中相机视觉系统对术中患者体表的图像进行采集，获取二维码标记物中心在术中相机坐标系中的坐标，即第二坐标组，并对第一坐标组和第二坐标组进行处理和校准，防止出现旋转扰动而导致的配准偏差。</w:t>
      </w:r>
      <w:r>
        <w:rPr>
          <w:rFonts w:hint="eastAsia"/>
          <w:b/>
          <w:bCs/>
          <w:sz w:val="24"/>
          <w:szCs w:val="24"/>
        </w:rPr>
        <w:t>需要说明的是，对比文件</w:t>
      </w:r>
      <w:r>
        <w:rPr>
          <w:rFonts w:hint="eastAsia"/>
          <w:b/>
          <w:bCs/>
          <w:sz w:val="24"/>
          <w:szCs w:val="24"/>
        </w:rPr>
        <w:t>2</w:t>
      </w:r>
      <w:r>
        <w:rPr>
          <w:rFonts w:hint="eastAsia"/>
          <w:b/>
          <w:bCs/>
          <w:sz w:val="24"/>
          <w:szCs w:val="24"/>
        </w:rPr>
        <w:t>首先是确定二维码在平面上的位置，然后再获取预置的标准位置信息，将标准位置信息与二维码中的位置信息进行匹配，以得到二维码在图像中的空间位置信息，也就是说，对比文件</w:t>
      </w:r>
      <w:r>
        <w:rPr>
          <w:rFonts w:hint="eastAsia"/>
          <w:b/>
          <w:bCs/>
          <w:sz w:val="24"/>
          <w:szCs w:val="24"/>
        </w:rPr>
        <w:t>2</w:t>
      </w:r>
      <w:r>
        <w:rPr>
          <w:rFonts w:hint="eastAsia"/>
          <w:b/>
          <w:bCs/>
          <w:sz w:val="24"/>
          <w:szCs w:val="24"/>
        </w:rPr>
        <w:t>是基于平面图像以完成匹配的，而本申请是基于三维模型系统和相机视觉系统以完成匹配的；</w:t>
      </w:r>
      <w:r>
        <w:rPr>
          <w:rFonts w:hint="eastAsia"/>
          <w:b/>
          <w:bCs/>
          <w:sz w:val="24"/>
          <w:szCs w:val="24"/>
          <w:u w:val="single"/>
        </w:rPr>
        <w:t>具体的是，对比文件</w:t>
      </w:r>
      <w:r>
        <w:rPr>
          <w:rFonts w:hint="eastAsia"/>
          <w:b/>
          <w:bCs/>
          <w:sz w:val="24"/>
          <w:szCs w:val="24"/>
          <w:u w:val="single"/>
        </w:rPr>
        <w:t>2</w:t>
      </w:r>
      <w:r>
        <w:rPr>
          <w:rFonts w:hint="eastAsia"/>
          <w:b/>
          <w:bCs/>
          <w:sz w:val="24"/>
          <w:szCs w:val="24"/>
          <w:u w:val="single"/>
        </w:rPr>
        <w:t>的识别二维码位置的方法大多应用于平面，而本申请是应用于人体皮肤表面，人体皮肤的环境较为复杂，有不规则的弧度、毛孔和凸起的关节，只能基于三维空间以识别校准患者的患处，而对比文件</w:t>
      </w:r>
      <w:r>
        <w:rPr>
          <w:rFonts w:hint="eastAsia"/>
          <w:b/>
          <w:bCs/>
          <w:sz w:val="24"/>
          <w:szCs w:val="24"/>
          <w:u w:val="single"/>
        </w:rPr>
        <w:t>2</w:t>
      </w:r>
      <w:r>
        <w:rPr>
          <w:rFonts w:hint="eastAsia"/>
          <w:b/>
          <w:bCs/>
          <w:sz w:val="24"/>
          <w:szCs w:val="24"/>
          <w:u w:val="single"/>
        </w:rPr>
        <w:t>结合常规技术手段无法实现对患者体表的图像进行精准的采集，</w:t>
      </w:r>
      <w:r>
        <w:rPr>
          <w:rFonts w:hint="eastAsia"/>
          <w:b/>
          <w:bCs/>
          <w:sz w:val="24"/>
          <w:szCs w:val="24"/>
        </w:rPr>
        <w:t>因此，本申请的技术手段与对比文件</w:t>
      </w:r>
      <w:r>
        <w:rPr>
          <w:rFonts w:hint="eastAsia"/>
          <w:b/>
          <w:bCs/>
          <w:sz w:val="24"/>
          <w:szCs w:val="24"/>
        </w:rPr>
        <w:t>2</w:t>
      </w:r>
      <w:r>
        <w:rPr>
          <w:rFonts w:hint="eastAsia"/>
          <w:b/>
          <w:bCs/>
          <w:sz w:val="24"/>
          <w:szCs w:val="24"/>
        </w:rPr>
        <w:t>的技术手段完全不同，对比文件</w:t>
      </w:r>
      <w:r>
        <w:rPr>
          <w:rFonts w:hint="eastAsia"/>
          <w:b/>
          <w:bCs/>
          <w:sz w:val="24"/>
          <w:szCs w:val="24"/>
        </w:rPr>
        <w:t>3</w:t>
      </w:r>
      <w:r>
        <w:rPr>
          <w:rFonts w:hint="eastAsia"/>
          <w:b/>
          <w:bCs/>
          <w:sz w:val="24"/>
          <w:szCs w:val="24"/>
        </w:rPr>
        <w:t>只公开了确定两个或多个基准标记的预期位置的方法，并没有公开对采集到的基准标记位置的具体处理过程和校正过程，结合对比文件</w:t>
      </w:r>
      <w:r>
        <w:rPr>
          <w:rFonts w:hint="eastAsia"/>
          <w:b/>
          <w:bCs/>
          <w:sz w:val="24"/>
          <w:szCs w:val="24"/>
        </w:rPr>
        <w:t>2</w:t>
      </w:r>
      <w:r>
        <w:rPr>
          <w:rFonts w:hint="eastAsia"/>
          <w:b/>
          <w:bCs/>
          <w:sz w:val="24"/>
          <w:szCs w:val="24"/>
        </w:rPr>
        <w:t>对比文件</w:t>
      </w:r>
      <w:r>
        <w:rPr>
          <w:rFonts w:hint="eastAsia"/>
          <w:b/>
          <w:bCs/>
          <w:sz w:val="24"/>
          <w:szCs w:val="24"/>
        </w:rPr>
        <w:t>3</w:t>
      </w:r>
      <w:r>
        <w:rPr>
          <w:rFonts w:hint="eastAsia"/>
          <w:b/>
          <w:bCs/>
          <w:sz w:val="24"/>
          <w:szCs w:val="24"/>
        </w:rPr>
        <w:t>和常规技术手段，仍无法得到本申请的区别技术特征（</w:t>
      </w:r>
      <w:r>
        <w:rPr>
          <w:rFonts w:hint="eastAsia"/>
          <w:b/>
          <w:bCs/>
          <w:sz w:val="24"/>
          <w:szCs w:val="24"/>
        </w:rPr>
        <w:t>2</w:t>
      </w:r>
      <w:r>
        <w:rPr>
          <w:rFonts w:hint="eastAsia"/>
          <w:b/>
          <w:bCs/>
          <w:sz w:val="24"/>
          <w:szCs w:val="24"/>
        </w:rPr>
        <w:t>）。</w:t>
      </w:r>
    </w:p>
    <w:p w14:paraId="02C558C1" w14:textId="77777777" w:rsidR="00DD7E20" w:rsidRDefault="00000000">
      <w:pPr>
        <w:spacing w:line="360" w:lineRule="auto"/>
        <w:ind w:firstLineChars="200" w:firstLine="480"/>
        <w:rPr>
          <w:b/>
          <w:sz w:val="24"/>
          <w:szCs w:val="24"/>
        </w:rPr>
      </w:pPr>
      <w:r>
        <w:rPr>
          <w:rFonts w:hint="eastAsia"/>
          <w:bCs/>
          <w:sz w:val="24"/>
          <w:szCs w:val="24"/>
        </w:rPr>
        <w:t>另一方面，</w:t>
      </w:r>
      <w:r>
        <w:rPr>
          <w:rFonts w:hint="eastAsia"/>
          <w:bCs/>
          <w:sz w:val="24"/>
          <w:szCs w:val="24"/>
          <w:u w:val="single"/>
        </w:rPr>
        <w:t>对比文件</w:t>
      </w:r>
      <w:r>
        <w:rPr>
          <w:rFonts w:hint="eastAsia"/>
          <w:bCs/>
          <w:sz w:val="24"/>
          <w:szCs w:val="24"/>
          <w:u w:val="single"/>
        </w:rPr>
        <w:t>2</w:t>
      </w:r>
      <w:r>
        <w:rPr>
          <w:rFonts w:hint="eastAsia"/>
          <w:bCs/>
          <w:sz w:val="24"/>
          <w:szCs w:val="24"/>
          <w:u w:val="single"/>
        </w:rPr>
        <w:t>的识别二维码位置的方法及其系统应用于增强现实技术，其所要达成的技术效果是精准识别跟踪图像特征，以提高跟踪效率，提高感官体验。而本申请是应用于手术导航技术领域，与对比文件</w:t>
      </w:r>
      <w:r>
        <w:rPr>
          <w:rFonts w:hint="eastAsia"/>
          <w:bCs/>
          <w:sz w:val="24"/>
          <w:szCs w:val="24"/>
          <w:u w:val="single"/>
        </w:rPr>
        <w:t>2</w:t>
      </w:r>
      <w:r>
        <w:rPr>
          <w:rFonts w:hint="eastAsia"/>
          <w:bCs/>
          <w:sz w:val="24"/>
          <w:szCs w:val="24"/>
          <w:u w:val="single"/>
        </w:rPr>
        <w:t>的技术领域完全不同，</w:t>
      </w:r>
      <w:r>
        <w:rPr>
          <w:rFonts w:hint="eastAsia"/>
          <w:b/>
          <w:sz w:val="24"/>
          <w:szCs w:val="24"/>
        </w:rPr>
        <w:t>具体的是，人体的情况较为复杂特殊，为确认患者的病灶，保证手术过程中患者的绝对安全性，本申请涉及的精准度要求</w:t>
      </w:r>
      <w:r>
        <w:rPr>
          <w:rFonts w:hint="eastAsia"/>
          <w:b/>
          <w:sz w:val="24"/>
          <w:szCs w:val="24"/>
        </w:rPr>
        <w:lastRenderedPageBreak/>
        <w:t>远高于对比文件</w:t>
      </w:r>
      <w:r>
        <w:rPr>
          <w:rFonts w:hint="eastAsia"/>
          <w:b/>
          <w:sz w:val="24"/>
          <w:szCs w:val="24"/>
        </w:rPr>
        <w:t>2</w:t>
      </w:r>
      <w:r>
        <w:rPr>
          <w:rFonts w:hint="eastAsia"/>
          <w:b/>
          <w:sz w:val="24"/>
          <w:szCs w:val="24"/>
        </w:rPr>
        <w:t>要求达到的精准度，相对的，本申请也需要对第一坐标组和第二坐标组进行多次处理和校准，以提高本申请得到优化后的配准参数的精准度。</w:t>
      </w:r>
    </w:p>
    <w:p w14:paraId="67EA9377" w14:textId="77777777" w:rsidR="00DD7E20" w:rsidRDefault="00000000">
      <w:pPr>
        <w:spacing w:line="360" w:lineRule="auto"/>
        <w:ind w:firstLineChars="200" w:firstLine="480"/>
        <w:rPr>
          <w:bCs/>
          <w:sz w:val="24"/>
          <w:szCs w:val="24"/>
        </w:rPr>
      </w:pPr>
      <w:r>
        <w:rPr>
          <w:rFonts w:hint="eastAsia"/>
          <w:bCs/>
          <w:sz w:val="24"/>
          <w:szCs w:val="24"/>
        </w:rPr>
        <w:t>综上，对比文件</w:t>
      </w:r>
      <w:r>
        <w:rPr>
          <w:rFonts w:hint="eastAsia"/>
          <w:bCs/>
          <w:sz w:val="24"/>
          <w:szCs w:val="24"/>
        </w:rPr>
        <w:t>2</w:t>
      </w:r>
      <w:r>
        <w:rPr>
          <w:rFonts w:hint="eastAsia"/>
          <w:bCs/>
          <w:sz w:val="24"/>
          <w:szCs w:val="24"/>
        </w:rPr>
        <w:t>的技术手段、技术领域和技术效果均与本申请的视觉定位方法不同，对比文件</w:t>
      </w:r>
      <w:r>
        <w:rPr>
          <w:rFonts w:hint="eastAsia"/>
          <w:bCs/>
          <w:sz w:val="24"/>
          <w:szCs w:val="24"/>
        </w:rPr>
        <w:t>3</w:t>
      </w:r>
      <w:r>
        <w:rPr>
          <w:rFonts w:hint="eastAsia"/>
          <w:bCs/>
          <w:sz w:val="24"/>
          <w:szCs w:val="24"/>
        </w:rPr>
        <w:t>虽与本申请的技术领域相同，但是并未公开本申请的具体实施手段，且对比文件</w:t>
      </w:r>
      <w:r>
        <w:rPr>
          <w:rFonts w:hint="eastAsia"/>
          <w:bCs/>
          <w:sz w:val="24"/>
          <w:szCs w:val="24"/>
        </w:rPr>
        <w:t>3</w:t>
      </w:r>
      <w:r>
        <w:rPr>
          <w:rFonts w:hint="eastAsia"/>
          <w:bCs/>
          <w:sz w:val="24"/>
          <w:szCs w:val="24"/>
        </w:rPr>
        <w:t>的发明目的也与本申请的发明目的不同，即使结合对比文件</w:t>
      </w:r>
      <w:r>
        <w:rPr>
          <w:rFonts w:hint="eastAsia"/>
          <w:bCs/>
          <w:sz w:val="24"/>
          <w:szCs w:val="24"/>
        </w:rPr>
        <w:t>1</w:t>
      </w:r>
      <w:r>
        <w:rPr>
          <w:rFonts w:hint="eastAsia"/>
          <w:bCs/>
          <w:sz w:val="24"/>
          <w:szCs w:val="24"/>
        </w:rPr>
        <w:t>、对比文件</w:t>
      </w:r>
      <w:r>
        <w:rPr>
          <w:rFonts w:hint="eastAsia"/>
          <w:bCs/>
          <w:sz w:val="24"/>
          <w:szCs w:val="24"/>
        </w:rPr>
        <w:t>2</w:t>
      </w:r>
      <w:r>
        <w:rPr>
          <w:rFonts w:hint="eastAsia"/>
          <w:bCs/>
          <w:sz w:val="24"/>
          <w:szCs w:val="24"/>
        </w:rPr>
        <w:t>、对比文件</w:t>
      </w:r>
      <w:r>
        <w:rPr>
          <w:rFonts w:hint="eastAsia"/>
          <w:bCs/>
          <w:sz w:val="24"/>
          <w:szCs w:val="24"/>
        </w:rPr>
        <w:t>3</w:t>
      </w:r>
      <w:r>
        <w:rPr>
          <w:rFonts w:hint="eastAsia"/>
          <w:bCs/>
          <w:sz w:val="24"/>
          <w:szCs w:val="24"/>
        </w:rPr>
        <w:t>和常规技术手段，也无法得到本申请的区别技术特征（</w:t>
      </w:r>
      <w:r>
        <w:rPr>
          <w:rFonts w:hint="eastAsia"/>
          <w:bCs/>
          <w:sz w:val="24"/>
          <w:szCs w:val="24"/>
        </w:rPr>
        <w:t>2</w:t>
      </w:r>
      <w:r>
        <w:rPr>
          <w:rFonts w:hint="eastAsia"/>
          <w:bCs/>
          <w:sz w:val="24"/>
          <w:szCs w:val="24"/>
        </w:rPr>
        <w:t>），</w:t>
      </w:r>
      <w:r>
        <w:rPr>
          <w:rFonts w:hint="eastAsia"/>
          <w:b/>
          <w:bCs/>
          <w:sz w:val="24"/>
          <w:szCs w:val="24"/>
        </w:rPr>
        <w:t>区别技术特征（</w:t>
      </w:r>
      <w:r>
        <w:rPr>
          <w:rFonts w:hint="eastAsia"/>
          <w:b/>
          <w:bCs/>
          <w:sz w:val="24"/>
          <w:szCs w:val="24"/>
        </w:rPr>
        <w:t>2</w:t>
      </w:r>
      <w:r>
        <w:rPr>
          <w:rFonts w:hint="eastAsia"/>
          <w:b/>
          <w:bCs/>
          <w:sz w:val="24"/>
          <w:szCs w:val="24"/>
        </w:rPr>
        <w:t>）具有创造性。</w:t>
      </w:r>
    </w:p>
    <w:p w14:paraId="2D2834A5" w14:textId="77777777" w:rsidR="00DD7E20" w:rsidRDefault="00000000">
      <w:pPr>
        <w:spacing w:line="360" w:lineRule="auto"/>
        <w:ind w:firstLineChars="200" w:firstLine="480"/>
        <w:rPr>
          <w:sz w:val="24"/>
          <w:szCs w:val="24"/>
        </w:rPr>
      </w:pPr>
      <w:r>
        <w:rPr>
          <w:sz w:val="24"/>
          <w:szCs w:val="24"/>
        </w:rPr>
        <w:t>由上述可知，结合对比文件</w:t>
      </w:r>
      <w:r>
        <w:rPr>
          <w:sz w:val="24"/>
          <w:szCs w:val="24"/>
        </w:rPr>
        <w:t>1</w:t>
      </w:r>
      <w:r>
        <w:rPr>
          <w:rFonts w:hint="eastAsia"/>
          <w:sz w:val="24"/>
          <w:szCs w:val="24"/>
        </w:rPr>
        <w:t>、对比文件</w:t>
      </w:r>
      <w:r>
        <w:rPr>
          <w:rFonts w:hint="eastAsia"/>
          <w:sz w:val="24"/>
          <w:szCs w:val="24"/>
        </w:rPr>
        <w:t>2</w:t>
      </w:r>
      <w:r>
        <w:rPr>
          <w:rFonts w:hint="eastAsia"/>
          <w:sz w:val="24"/>
          <w:szCs w:val="24"/>
        </w:rPr>
        <w:t>和对比文件</w:t>
      </w:r>
      <w:r>
        <w:rPr>
          <w:rFonts w:hint="eastAsia"/>
          <w:sz w:val="24"/>
          <w:szCs w:val="24"/>
        </w:rPr>
        <w:t>3</w:t>
      </w:r>
      <w:r>
        <w:rPr>
          <w:sz w:val="24"/>
          <w:szCs w:val="24"/>
        </w:rPr>
        <w:t>，本领域技术人员无法完全得到应用区别技术特征</w:t>
      </w:r>
      <w:r>
        <w:rPr>
          <w:rFonts w:hint="eastAsia"/>
          <w:sz w:val="24"/>
          <w:szCs w:val="24"/>
        </w:rPr>
        <w:t>（</w:t>
      </w:r>
      <w:r>
        <w:rPr>
          <w:rFonts w:hint="eastAsia"/>
          <w:sz w:val="24"/>
          <w:szCs w:val="24"/>
        </w:rPr>
        <w:t>1</w:t>
      </w:r>
      <w:r>
        <w:rPr>
          <w:rFonts w:hint="eastAsia"/>
          <w:sz w:val="24"/>
          <w:szCs w:val="24"/>
        </w:rPr>
        <w:t>）</w:t>
      </w:r>
      <w:r>
        <w:rPr>
          <w:sz w:val="24"/>
          <w:szCs w:val="24"/>
        </w:rPr>
        <w:t>至</w:t>
      </w:r>
      <w:r>
        <w:rPr>
          <w:rFonts w:hint="eastAsia"/>
          <w:sz w:val="24"/>
          <w:szCs w:val="24"/>
        </w:rPr>
        <w:t>（</w:t>
      </w:r>
      <w:r>
        <w:rPr>
          <w:rFonts w:hint="eastAsia"/>
          <w:sz w:val="24"/>
          <w:szCs w:val="24"/>
        </w:rPr>
        <w:t>2</w:t>
      </w:r>
      <w:r>
        <w:rPr>
          <w:rFonts w:hint="eastAsia"/>
          <w:sz w:val="24"/>
          <w:szCs w:val="24"/>
        </w:rPr>
        <w:t>）</w:t>
      </w:r>
      <w:r>
        <w:rPr>
          <w:sz w:val="24"/>
          <w:szCs w:val="24"/>
        </w:rPr>
        <w:t>解决上述技术问题这一技术启示。所述权利要求</w:t>
      </w:r>
      <w:r>
        <w:rPr>
          <w:sz w:val="24"/>
          <w:szCs w:val="24"/>
        </w:rPr>
        <w:t>1</w:t>
      </w:r>
      <w:r>
        <w:rPr>
          <w:sz w:val="24"/>
          <w:szCs w:val="24"/>
        </w:rPr>
        <w:t>具有突出的实质性特点。</w:t>
      </w:r>
    </w:p>
    <w:p w14:paraId="7A786472" w14:textId="33C66B9E" w:rsidR="00DD7E20" w:rsidRDefault="00000000">
      <w:pPr>
        <w:spacing w:line="360" w:lineRule="auto"/>
        <w:ind w:firstLineChars="200" w:firstLine="480"/>
        <w:rPr>
          <w:sz w:val="24"/>
          <w:szCs w:val="24"/>
        </w:rPr>
      </w:pPr>
      <w:r>
        <w:rPr>
          <w:rFonts w:hint="eastAsia"/>
          <w:sz w:val="24"/>
          <w:szCs w:val="24"/>
        </w:rPr>
        <w:t>而且通过结合区别技术特征（</w:t>
      </w:r>
      <w:r>
        <w:rPr>
          <w:rFonts w:hint="eastAsia"/>
          <w:sz w:val="24"/>
          <w:szCs w:val="24"/>
        </w:rPr>
        <w:t>1</w:t>
      </w:r>
      <w:r>
        <w:rPr>
          <w:rFonts w:hint="eastAsia"/>
          <w:sz w:val="24"/>
          <w:szCs w:val="24"/>
        </w:rPr>
        <w:t>）</w:t>
      </w:r>
      <w:r>
        <w:rPr>
          <w:sz w:val="24"/>
          <w:szCs w:val="24"/>
        </w:rPr>
        <w:t>至</w:t>
      </w:r>
      <w:r>
        <w:rPr>
          <w:rFonts w:hint="eastAsia"/>
          <w:sz w:val="24"/>
          <w:szCs w:val="24"/>
        </w:rPr>
        <w:t>（</w:t>
      </w:r>
      <w:r>
        <w:rPr>
          <w:rFonts w:hint="eastAsia"/>
          <w:sz w:val="24"/>
          <w:szCs w:val="24"/>
        </w:rPr>
        <w:t>2</w:t>
      </w:r>
      <w:r>
        <w:rPr>
          <w:rFonts w:hint="eastAsia"/>
          <w:sz w:val="24"/>
          <w:szCs w:val="24"/>
        </w:rPr>
        <w:t>），权利要求</w:t>
      </w:r>
      <w:r>
        <w:rPr>
          <w:rFonts w:hint="eastAsia"/>
          <w:sz w:val="24"/>
          <w:szCs w:val="24"/>
        </w:rPr>
        <w:t>1</w:t>
      </w:r>
      <w:r>
        <w:rPr>
          <w:rFonts w:hint="eastAsia"/>
          <w:sz w:val="24"/>
          <w:szCs w:val="24"/>
        </w:rPr>
        <w:t>保护的技术方案具有如下有益效果：先通过术前三位成像系统对患者进行扫描，建立术前的三维模型，并获得铅质二维码标记物的中心在三维模型系统下的坐标位置，即第一坐标组，第一坐标组用于在术中配准病灶区域，</w:t>
      </w:r>
      <w:r>
        <w:rPr>
          <w:rFonts w:hint="eastAsia"/>
          <w:bCs/>
          <w:sz w:val="24"/>
          <w:szCs w:val="24"/>
        </w:rPr>
        <w:t>操作步骤简单</w:t>
      </w:r>
      <w:ins w:id="4" w:author="1208251054@qq.com" w:date="2022-07-17T15:05:00Z">
        <w:r w:rsidR="00947777">
          <w:rPr>
            <w:rFonts w:hint="eastAsia"/>
            <w:bCs/>
            <w:sz w:val="24"/>
            <w:szCs w:val="24"/>
          </w:rPr>
          <w:t>便捷</w:t>
        </w:r>
      </w:ins>
      <w:del w:id="5" w:author="1208251054@qq.com" w:date="2022-07-17T15:05:00Z">
        <w:r w:rsidDel="00947777">
          <w:rPr>
            <w:rFonts w:hint="eastAsia"/>
            <w:bCs/>
            <w:sz w:val="24"/>
            <w:szCs w:val="24"/>
          </w:rPr>
          <w:delText>边界</w:delText>
        </w:r>
      </w:del>
      <w:r>
        <w:rPr>
          <w:rFonts w:hint="eastAsia"/>
          <w:bCs/>
          <w:sz w:val="24"/>
          <w:szCs w:val="24"/>
        </w:rPr>
        <w:t>，且成本低廉，</w:t>
      </w:r>
      <w:r>
        <w:rPr>
          <w:rFonts w:hint="eastAsia"/>
          <w:sz w:val="24"/>
          <w:szCs w:val="24"/>
        </w:rPr>
        <w:t>；之后，通过术中相机视觉系统对术中患者体表的图像进行采集，获取二维码标记物中心在术中相机坐标系中的坐标，即第二坐标组，并对第一坐标组和第二坐标组进行处理和校准，有效防止了因出现旋转扰动而导致的配准偏差。因此，权利要求</w:t>
      </w:r>
      <w:r>
        <w:rPr>
          <w:rFonts w:hint="eastAsia"/>
          <w:sz w:val="24"/>
          <w:szCs w:val="24"/>
        </w:rPr>
        <w:t>1</w:t>
      </w:r>
      <w:r>
        <w:rPr>
          <w:rFonts w:hint="eastAsia"/>
          <w:sz w:val="24"/>
          <w:szCs w:val="24"/>
        </w:rPr>
        <w:t>具有显著的进步。</w:t>
      </w:r>
    </w:p>
    <w:p w14:paraId="77B266B1" w14:textId="77777777" w:rsidR="00DD7E20" w:rsidRDefault="00000000">
      <w:pPr>
        <w:spacing w:line="360" w:lineRule="auto"/>
        <w:ind w:firstLine="480"/>
        <w:rPr>
          <w:sz w:val="24"/>
          <w:szCs w:val="24"/>
        </w:rPr>
      </w:pPr>
      <w:r>
        <w:rPr>
          <w:sz w:val="24"/>
          <w:szCs w:val="24"/>
        </w:rPr>
        <w:t>综上所述，本申请权利要求</w:t>
      </w:r>
      <w:r>
        <w:rPr>
          <w:sz w:val="24"/>
          <w:szCs w:val="24"/>
        </w:rPr>
        <w:t>1</w:t>
      </w:r>
      <w:r>
        <w:rPr>
          <w:sz w:val="24"/>
          <w:szCs w:val="24"/>
        </w:rPr>
        <w:t>相对于对比文件</w:t>
      </w:r>
      <w:r>
        <w:rPr>
          <w:sz w:val="24"/>
          <w:szCs w:val="24"/>
        </w:rPr>
        <w:t>1</w:t>
      </w:r>
      <w:r>
        <w:rPr>
          <w:sz w:val="24"/>
          <w:szCs w:val="24"/>
        </w:rPr>
        <w:t>具备《专利法》第</w:t>
      </w:r>
      <w:r>
        <w:rPr>
          <w:sz w:val="24"/>
          <w:szCs w:val="24"/>
        </w:rPr>
        <w:t>22</w:t>
      </w:r>
      <w:r>
        <w:rPr>
          <w:sz w:val="24"/>
          <w:szCs w:val="24"/>
        </w:rPr>
        <w:t>条第</w:t>
      </w:r>
      <w:r>
        <w:rPr>
          <w:sz w:val="24"/>
          <w:szCs w:val="24"/>
        </w:rPr>
        <w:t>3</w:t>
      </w:r>
      <w:r>
        <w:rPr>
          <w:sz w:val="24"/>
          <w:szCs w:val="24"/>
        </w:rPr>
        <w:t>款规定的创造性。</w:t>
      </w:r>
    </w:p>
    <w:p w14:paraId="121A891E" w14:textId="77777777" w:rsidR="00DD7E20" w:rsidRDefault="00000000">
      <w:pPr>
        <w:spacing w:line="360" w:lineRule="auto"/>
        <w:ind w:firstLineChars="200" w:firstLine="480"/>
        <w:rPr>
          <w:sz w:val="24"/>
          <w:szCs w:val="24"/>
        </w:rPr>
      </w:pPr>
      <w:r>
        <w:rPr>
          <w:rFonts w:hint="eastAsia"/>
          <w:sz w:val="24"/>
          <w:szCs w:val="24"/>
        </w:rPr>
        <w:t>申请人认为，本申请已经克服了审查员在本次审查意见通知书中所指出的缺陷，符合专利法及其实施细则的有关规定。请审查员考虑</w:t>
      </w:r>
      <w:r>
        <w:rPr>
          <w:sz w:val="24"/>
          <w:szCs w:val="24"/>
        </w:rPr>
        <w:t>申请人</w:t>
      </w:r>
      <w:r>
        <w:rPr>
          <w:rFonts w:hint="eastAsia"/>
          <w:sz w:val="24"/>
          <w:szCs w:val="24"/>
        </w:rPr>
        <w:t>的</w:t>
      </w:r>
      <w:r>
        <w:rPr>
          <w:sz w:val="24"/>
          <w:szCs w:val="24"/>
        </w:rPr>
        <w:t>意见陈述</w:t>
      </w:r>
      <w:r>
        <w:rPr>
          <w:rFonts w:hint="eastAsia"/>
          <w:sz w:val="24"/>
          <w:szCs w:val="24"/>
        </w:rPr>
        <w:t>，</w:t>
      </w:r>
      <w:r>
        <w:rPr>
          <w:sz w:val="24"/>
          <w:szCs w:val="24"/>
        </w:rPr>
        <w:t>并继续审查</w:t>
      </w:r>
      <w:r>
        <w:rPr>
          <w:rFonts w:hint="eastAsia"/>
          <w:sz w:val="24"/>
          <w:szCs w:val="24"/>
        </w:rPr>
        <w:t>。如果审查员认为本申请尚有其他缺陷，请给予再次答复和修改的机会。在此再次衷心感谢审查员为本案付出的辛勤劳动。谢谢！</w:t>
      </w:r>
    </w:p>
    <w:p w14:paraId="1F0AFE45" w14:textId="77777777" w:rsidR="00DD7E20" w:rsidRDefault="00000000">
      <w:pPr>
        <w:spacing w:line="360" w:lineRule="auto"/>
        <w:ind w:firstLine="480"/>
        <w:rPr>
          <w:sz w:val="24"/>
          <w:szCs w:val="24"/>
        </w:rPr>
      </w:pPr>
      <w:r>
        <w:rPr>
          <w:rFonts w:hint="eastAsia"/>
          <w:sz w:val="24"/>
          <w:szCs w:val="24"/>
        </w:rPr>
        <w:t>如有需要，敬请联系本申请人。申请人及代理师将尽力配合审查员的工作，联系电话：</w:t>
      </w:r>
      <w:r>
        <w:rPr>
          <w:rFonts w:hint="eastAsia"/>
          <w:sz w:val="24"/>
          <w:szCs w:val="24"/>
        </w:rPr>
        <w:t>13950508000</w:t>
      </w:r>
      <w:r>
        <w:rPr>
          <w:rFonts w:hint="eastAsia"/>
          <w:sz w:val="24"/>
          <w:szCs w:val="24"/>
        </w:rPr>
        <w:t>。</w:t>
      </w:r>
    </w:p>
    <w:p w14:paraId="03C963A7" w14:textId="77777777" w:rsidR="00DD7E20" w:rsidRDefault="00DD7E20">
      <w:pPr>
        <w:spacing w:line="360" w:lineRule="auto"/>
        <w:ind w:firstLineChars="200" w:firstLine="480"/>
        <w:jc w:val="right"/>
        <w:rPr>
          <w:sz w:val="24"/>
          <w:szCs w:val="24"/>
        </w:rPr>
      </w:pPr>
    </w:p>
    <w:p w14:paraId="6000B530" w14:textId="77777777" w:rsidR="00DD7E20" w:rsidRDefault="00DD7E20">
      <w:pPr>
        <w:spacing w:line="360" w:lineRule="auto"/>
        <w:ind w:firstLineChars="200" w:firstLine="480"/>
        <w:jc w:val="right"/>
        <w:rPr>
          <w:sz w:val="24"/>
          <w:szCs w:val="24"/>
        </w:rPr>
      </w:pPr>
    </w:p>
    <w:p w14:paraId="1633E322" w14:textId="77777777" w:rsidR="00DD7E20" w:rsidRDefault="00000000">
      <w:pPr>
        <w:spacing w:line="360" w:lineRule="auto"/>
        <w:jc w:val="right"/>
        <w:rPr>
          <w:sz w:val="24"/>
          <w:szCs w:val="24"/>
        </w:rPr>
      </w:pPr>
      <w:r>
        <w:rPr>
          <w:sz w:val="24"/>
          <w:szCs w:val="24"/>
        </w:rPr>
        <w:t>广州嘉权专利商标事务所有限公司</w:t>
      </w:r>
    </w:p>
    <w:p w14:paraId="5F9D4A05" w14:textId="77777777" w:rsidR="00DD7E20" w:rsidRDefault="00DD7E20">
      <w:pPr>
        <w:spacing w:line="360" w:lineRule="auto"/>
        <w:jc w:val="right"/>
      </w:pPr>
    </w:p>
    <w:sectPr w:rsidR="00DD7E20">
      <w:headerReference w:type="default" r:id="rId8"/>
      <w:footerReference w:type="even" r:id="rId9"/>
      <w:footerReference w:type="default" r:id="rId10"/>
      <w:pgSz w:w="11906" w:h="16838"/>
      <w:pgMar w:top="1418" w:right="851" w:bottom="851" w:left="1418" w:header="680"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404E5" w14:textId="77777777" w:rsidR="007B27F0" w:rsidRDefault="007B27F0">
      <w:r>
        <w:separator/>
      </w:r>
    </w:p>
  </w:endnote>
  <w:endnote w:type="continuationSeparator" w:id="0">
    <w:p w14:paraId="13D559A1" w14:textId="77777777" w:rsidR="007B27F0" w:rsidRDefault="007B2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8F21F" w14:textId="77777777" w:rsidR="00DD7E20" w:rsidRDefault="00000000">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3DCD48BB" w14:textId="77777777" w:rsidR="00DD7E20" w:rsidRDefault="00DD7E2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533882"/>
      <w:docPartObj>
        <w:docPartGallery w:val="AutoText"/>
      </w:docPartObj>
    </w:sdtPr>
    <w:sdtContent>
      <w:p w14:paraId="58479385" w14:textId="77777777" w:rsidR="00DD7E20" w:rsidRDefault="00000000">
        <w:pPr>
          <w:pStyle w:val="a3"/>
          <w:jc w:val="cente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1</w:t>
        </w:r>
        <w:r>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76289" w14:textId="77777777" w:rsidR="007B27F0" w:rsidRDefault="007B27F0">
      <w:r>
        <w:separator/>
      </w:r>
    </w:p>
  </w:footnote>
  <w:footnote w:type="continuationSeparator" w:id="0">
    <w:p w14:paraId="0ADE2337" w14:textId="77777777" w:rsidR="007B27F0" w:rsidRDefault="007B27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E83D4" w14:textId="77777777" w:rsidR="00DD7E20" w:rsidRDefault="00000000">
    <w:pPr>
      <w:jc w:val="center"/>
      <w:rPr>
        <w:b/>
        <w:sz w:val="28"/>
        <w:szCs w:val="28"/>
      </w:rPr>
    </w:pPr>
    <w:r>
      <w:rPr>
        <w:b/>
        <w:sz w:val="28"/>
        <w:szCs w:val="28"/>
      </w:rPr>
      <w:t>第</w:t>
    </w:r>
    <w:r>
      <w:rPr>
        <w:rFonts w:hint="eastAsia"/>
        <w:b/>
        <w:sz w:val="28"/>
        <w:szCs w:val="28"/>
      </w:rPr>
      <w:t>一</w:t>
    </w:r>
    <w:r>
      <w:rPr>
        <w:b/>
        <w:sz w:val="28"/>
        <w:szCs w:val="28"/>
      </w:rPr>
      <w:t>次审查意见陈述书正文</w:t>
    </w:r>
  </w:p>
  <w:p w14:paraId="47B45061" w14:textId="77777777" w:rsidR="00DD7E20" w:rsidRDefault="00000000">
    <w:pPr>
      <w:pStyle w:val="a5"/>
      <w:jc w:val="right"/>
      <w:rPr>
        <w:b/>
        <w:sz w:val="24"/>
        <w:szCs w:val="24"/>
      </w:rPr>
    </w:pPr>
    <w:r>
      <w:rPr>
        <w:rFonts w:ascii="Times New Roman" w:hAnsi="Times New Roman" w:cs="Times New Roman"/>
        <w:sz w:val="21"/>
        <w:szCs w:val="21"/>
      </w:rPr>
      <w:t>申请号：</w:t>
    </w:r>
    <w:r>
      <w:rPr>
        <w:rFonts w:ascii="Times New Roman" w:hAnsi="Times New Roman" w:cs="Times New Roman" w:hint="eastAsia"/>
        <w:sz w:val="21"/>
        <w:szCs w:val="21"/>
      </w:rPr>
      <w:t>2022042702657650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256BBD"/>
    <w:multiLevelType w:val="singleLevel"/>
    <w:tmpl w:val="DD256BBD"/>
    <w:lvl w:ilvl="0">
      <w:start w:val="2"/>
      <w:numFmt w:val="decimal"/>
      <w:suff w:val="nothing"/>
      <w:lvlText w:val="%1、"/>
      <w:lvlJc w:val="left"/>
    </w:lvl>
  </w:abstractNum>
  <w:abstractNum w:abstractNumId="1" w15:restartNumberingAfterBreak="0">
    <w:nsid w:val="F87AC6D8"/>
    <w:multiLevelType w:val="singleLevel"/>
    <w:tmpl w:val="F87AC6D8"/>
    <w:lvl w:ilvl="0">
      <w:start w:val="1"/>
      <w:numFmt w:val="decimal"/>
      <w:suff w:val="nothing"/>
      <w:lvlText w:val="（%1）"/>
      <w:lvlJc w:val="left"/>
    </w:lvl>
  </w:abstractNum>
  <w:abstractNum w:abstractNumId="2" w15:restartNumberingAfterBreak="0">
    <w:nsid w:val="009EDFB7"/>
    <w:multiLevelType w:val="singleLevel"/>
    <w:tmpl w:val="009EDFB7"/>
    <w:lvl w:ilvl="0">
      <w:start w:val="1"/>
      <w:numFmt w:val="chineseCounting"/>
      <w:suff w:val="nothing"/>
      <w:lvlText w:val="%1、"/>
      <w:lvlJc w:val="left"/>
      <w:rPr>
        <w:rFonts w:hint="eastAsia"/>
      </w:rPr>
    </w:lvl>
  </w:abstractNum>
  <w:num w:numId="1" w16cid:durableId="894778013">
    <w:abstractNumId w:val="2"/>
  </w:num>
  <w:num w:numId="2" w16cid:durableId="65224262">
    <w:abstractNumId w:val="1"/>
  </w:num>
  <w:num w:numId="3" w16cid:durableId="1481336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1208251054@qq.com">
    <w15:presenceInfo w15:providerId="Windows Live" w15:userId="3f37a3dc59b997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JjNjhmMmUxNDUwZGYyYTBiYTE2OWJiYmQ3ZjRiYTQifQ=="/>
  </w:docVars>
  <w:rsids>
    <w:rsidRoot w:val="008160EF"/>
    <w:rsid w:val="00005607"/>
    <w:rsid w:val="000151B4"/>
    <w:rsid w:val="00027BC6"/>
    <w:rsid w:val="00062AF2"/>
    <w:rsid w:val="00074239"/>
    <w:rsid w:val="000829C6"/>
    <w:rsid w:val="00087776"/>
    <w:rsid w:val="000A0919"/>
    <w:rsid w:val="00120D74"/>
    <w:rsid w:val="001211C1"/>
    <w:rsid w:val="001212A9"/>
    <w:rsid w:val="00121DF3"/>
    <w:rsid w:val="00126F45"/>
    <w:rsid w:val="00145CC9"/>
    <w:rsid w:val="0014635D"/>
    <w:rsid w:val="00146BEB"/>
    <w:rsid w:val="00150B9D"/>
    <w:rsid w:val="00155FAD"/>
    <w:rsid w:val="001664E7"/>
    <w:rsid w:val="00167055"/>
    <w:rsid w:val="001A0E33"/>
    <w:rsid w:val="0021550B"/>
    <w:rsid w:val="002211AE"/>
    <w:rsid w:val="002358E2"/>
    <w:rsid w:val="002448F1"/>
    <w:rsid w:val="0024666E"/>
    <w:rsid w:val="002558AA"/>
    <w:rsid w:val="00256883"/>
    <w:rsid w:val="00281EEE"/>
    <w:rsid w:val="002A304E"/>
    <w:rsid w:val="002B165D"/>
    <w:rsid w:val="002B439A"/>
    <w:rsid w:val="002B5DB4"/>
    <w:rsid w:val="002D7C03"/>
    <w:rsid w:val="002E64D5"/>
    <w:rsid w:val="002E7CE7"/>
    <w:rsid w:val="0030498F"/>
    <w:rsid w:val="003068E8"/>
    <w:rsid w:val="00311E04"/>
    <w:rsid w:val="00321DDA"/>
    <w:rsid w:val="00322322"/>
    <w:rsid w:val="0033378E"/>
    <w:rsid w:val="00347546"/>
    <w:rsid w:val="00355B53"/>
    <w:rsid w:val="00381C78"/>
    <w:rsid w:val="00395278"/>
    <w:rsid w:val="003B13FE"/>
    <w:rsid w:val="003B48FC"/>
    <w:rsid w:val="003C25C1"/>
    <w:rsid w:val="003C4A80"/>
    <w:rsid w:val="003C5CD8"/>
    <w:rsid w:val="003C714D"/>
    <w:rsid w:val="003E16BA"/>
    <w:rsid w:val="003F4D13"/>
    <w:rsid w:val="003F6939"/>
    <w:rsid w:val="004056C5"/>
    <w:rsid w:val="00405C49"/>
    <w:rsid w:val="00491901"/>
    <w:rsid w:val="00492FE2"/>
    <w:rsid w:val="00495380"/>
    <w:rsid w:val="004D6120"/>
    <w:rsid w:val="004E0274"/>
    <w:rsid w:val="004F4545"/>
    <w:rsid w:val="005022AE"/>
    <w:rsid w:val="00547694"/>
    <w:rsid w:val="005530E6"/>
    <w:rsid w:val="00555533"/>
    <w:rsid w:val="00571117"/>
    <w:rsid w:val="005827D8"/>
    <w:rsid w:val="005B2248"/>
    <w:rsid w:val="005B5594"/>
    <w:rsid w:val="005C7D53"/>
    <w:rsid w:val="005E577A"/>
    <w:rsid w:val="00603BEC"/>
    <w:rsid w:val="00606430"/>
    <w:rsid w:val="006161C8"/>
    <w:rsid w:val="00670F42"/>
    <w:rsid w:val="00686D58"/>
    <w:rsid w:val="006A3DA4"/>
    <w:rsid w:val="006D2482"/>
    <w:rsid w:val="006D6AF3"/>
    <w:rsid w:val="006D709B"/>
    <w:rsid w:val="006F0883"/>
    <w:rsid w:val="006F1456"/>
    <w:rsid w:val="006F7171"/>
    <w:rsid w:val="007124D8"/>
    <w:rsid w:val="00727288"/>
    <w:rsid w:val="007365AF"/>
    <w:rsid w:val="00742336"/>
    <w:rsid w:val="0075062C"/>
    <w:rsid w:val="0077026C"/>
    <w:rsid w:val="007B048B"/>
    <w:rsid w:val="007B1A72"/>
    <w:rsid w:val="007B27F0"/>
    <w:rsid w:val="007B62E0"/>
    <w:rsid w:val="007D7D17"/>
    <w:rsid w:val="007E79B9"/>
    <w:rsid w:val="007F6C1E"/>
    <w:rsid w:val="00801745"/>
    <w:rsid w:val="008160EF"/>
    <w:rsid w:val="00824BAE"/>
    <w:rsid w:val="00826CFB"/>
    <w:rsid w:val="00835DF1"/>
    <w:rsid w:val="00856535"/>
    <w:rsid w:val="008572E2"/>
    <w:rsid w:val="00894865"/>
    <w:rsid w:val="008A0201"/>
    <w:rsid w:val="008C144D"/>
    <w:rsid w:val="008E0259"/>
    <w:rsid w:val="008E27B1"/>
    <w:rsid w:val="00907CCC"/>
    <w:rsid w:val="00910077"/>
    <w:rsid w:val="009115A1"/>
    <w:rsid w:val="009125F4"/>
    <w:rsid w:val="00913FCA"/>
    <w:rsid w:val="0092507F"/>
    <w:rsid w:val="00932522"/>
    <w:rsid w:val="00937350"/>
    <w:rsid w:val="0094009D"/>
    <w:rsid w:val="00940F32"/>
    <w:rsid w:val="00941B03"/>
    <w:rsid w:val="00947777"/>
    <w:rsid w:val="00950921"/>
    <w:rsid w:val="0096045B"/>
    <w:rsid w:val="009633DC"/>
    <w:rsid w:val="009672D6"/>
    <w:rsid w:val="009747A1"/>
    <w:rsid w:val="009A336F"/>
    <w:rsid w:val="009A69C0"/>
    <w:rsid w:val="009B459B"/>
    <w:rsid w:val="009D394A"/>
    <w:rsid w:val="009F312C"/>
    <w:rsid w:val="00A30BBB"/>
    <w:rsid w:val="00A329EC"/>
    <w:rsid w:val="00A42738"/>
    <w:rsid w:val="00A46C3C"/>
    <w:rsid w:val="00A472F0"/>
    <w:rsid w:val="00A61044"/>
    <w:rsid w:val="00A832F3"/>
    <w:rsid w:val="00A908AD"/>
    <w:rsid w:val="00A950DE"/>
    <w:rsid w:val="00AC73E1"/>
    <w:rsid w:val="00AD6B21"/>
    <w:rsid w:val="00AF48CB"/>
    <w:rsid w:val="00B026D1"/>
    <w:rsid w:val="00B244CB"/>
    <w:rsid w:val="00B42E12"/>
    <w:rsid w:val="00B455F3"/>
    <w:rsid w:val="00B45ED9"/>
    <w:rsid w:val="00B52145"/>
    <w:rsid w:val="00B63492"/>
    <w:rsid w:val="00B65A39"/>
    <w:rsid w:val="00B73BCD"/>
    <w:rsid w:val="00B80B55"/>
    <w:rsid w:val="00BB06BB"/>
    <w:rsid w:val="00BC60FF"/>
    <w:rsid w:val="00C1190F"/>
    <w:rsid w:val="00C1232F"/>
    <w:rsid w:val="00C32381"/>
    <w:rsid w:val="00C32642"/>
    <w:rsid w:val="00C3482E"/>
    <w:rsid w:val="00C408F4"/>
    <w:rsid w:val="00CB18A0"/>
    <w:rsid w:val="00CB2344"/>
    <w:rsid w:val="00CC60C9"/>
    <w:rsid w:val="00CD4681"/>
    <w:rsid w:val="00CD517A"/>
    <w:rsid w:val="00CD5C85"/>
    <w:rsid w:val="00D15038"/>
    <w:rsid w:val="00D153CA"/>
    <w:rsid w:val="00D40552"/>
    <w:rsid w:val="00D42E88"/>
    <w:rsid w:val="00D579D2"/>
    <w:rsid w:val="00D636A5"/>
    <w:rsid w:val="00D80386"/>
    <w:rsid w:val="00D834CE"/>
    <w:rsid w:val="00DC786E"/>
    <w:rsid w:val="00DC7F5E"/>
    <w:rsid w:val="00DD4C1F"/>
    <w:rsid w:val="00DD7E20"/>
    <w:rsid w:val="00DE1D86"/>
    <w:rsid w:val="00DE4A06"/>
    <w:rsid w:val="00DE4C1C"/>
    <w:rsid w:val="00DF1D2A"/>
    <w:rsid w:val="00DF68E7"/>
    <w:rsid w:val="00DF72A8"/>
    <w:rsid w:val="00E0180A"/>
    <w:rsid w:val="00E0783B"/>
    <w:rsid w:val="00E116E9"/>
    <w:rsid w:val="00E13D6C"/>
    <w:rsid w:val="00E20C13"/>
    <w:rsid w:val="00E21A26"/>
    <w:rsid w:val="00E2400A"/>
    <w:rsid w:val="00E30454"/>
    <w:rsid w:val="00E31F6B"/>
    <w:rsid w:val="00E34F5A"/>
    <w:rsid w:val="00E402A0"/>
    <w:rsid w:val="00E403A3"/>
    <w:rsid w:val="00E40571"/>
    <w:rsid w:val="00E41B22"/>
    <w:rsid w:val="00E47717"/>
    <w:rsid w:val="00E5091F"/>
    <w:rsid w:val="00E60C8A"/>
    <w:rsid w:val="00E74A50"/>
    <w:rsid w:val="00E75C48"/>
    <w:rsid w:val="00E92F8F"/>
    <w:rsid w:val="00EA0028"/>
    <w:rsid w:val="00EA2F1B"/>
    <w:rsid w:val="00EB708B"/>
    <w:rsid w:val="00ED0F3A"/>
    <w:rsid w:val="00EE4CC9"/>
    <w:rsid w:val="00EF4D23"/>
    <w:rsid w:val="00F062F8"/>
    <w:rsid w:val="00F07DB2"/>
    <w:rsid w:val="00F12E2B"/>
    <w:rsid w:val="00F13A3B"/>
    <w:rsid w:val="00F21F7D"/>
    <w:rsid w:val="00F4171D"/>
    <w:rsid w:val="00F55116"/>
    <w:rsid w:val="00F62090"/>
    <w:rsid w:val="00F65225"/>
    <w:rsid w:val="00F95203"/>
    <w:rsid w:val="00F9535F"/>
    <w:rsid w:val="00F974BD"/>
    <w:rsid w:val="00FE1A95"/>
    <w:rsid w:val="00FF35F3"/>
    <w:rsid w:val="109306BF"/>
    <w:rsid w:val="14D32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290F"/>
  <w15:docId w15:val="{FBBE5708-7C14-477C-9F5D-DFB8289EE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styleId="a7">
    <w:name w:val="page number"/>
    <w:basedOn w:val="a0"/>
  </w:style>
  <w:style w:type="character" w:styleId="a8">
    <w:name w:val="Hyperlink"/>
    <w:basedOn w:val="a0"/>
    <w:uiPriority w:val="99"/>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apple-converted-space">
    <w:name w:val="apple-converted-space"/>
    <w:basedOn w:val="a0"/>
    <w:qFormat/>
  </w:style>
  <w:style w:type="paragraph" w:styleId="a9">
    <w:name w:val="Revision"/>
    <w:hidden/>
    <w:uiPriority w:val="99"/>
    <w:semiHidden/>
    <w:rsid w:val="00947777"/>
    <w:rPr>
      <w:rFonts w:ascii="Times New Roman" w:eastAsia="宋体" w:hAnsi="Times New Roman" w:cs="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EFBBF-242E-4482-9E2D-C1FCC55FE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429</Words>
  <Characters>2446</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c:creator>
  <cp:lastModifiedBy>1208251054@qq.com</cp:lastModifiedBy>
  <cp:revision>95</cp:revision>
  <dcterms:created xsi:type="dcterms:W3CDTF">2016-05-17T03:53:00Z</dcterms:created>
  <dcterms:modified xsi:type="dcterms:W3CDTF">2022-07-17T07:06:00Z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1B41945B22424EBC965A84FCD9AF741B</vt:lpwstr>
  </property>
</Properties>
</file>