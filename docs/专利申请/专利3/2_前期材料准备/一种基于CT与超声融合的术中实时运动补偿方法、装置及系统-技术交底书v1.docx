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48113" w14:textId="77777777" w:rsidR="002F0F23" w:rsidRDefault="002F0F23" w:rsidP="002F0F23">
      <w:pPr>
        <w:pStyle w:val="1"/>
        <w:jc w:val="center"/>
      </w:pPr>
      <w:r>
        <w:rPr>
          <w:rFonts w:hint="eastAsia"/>
        </w:rPr>
        <w:t>技术交底书</w:t>
      </w:r>
    </w:p>
    <w:p w14:paraId="3258A5B2" w14:textId="77777777" w:rsidR="002F0F23" w:rsidRDefault="002F0F23" w:rsidP="002F0F23">
      <w:pPr>
        <w:pStyle w:val="2"/>
      </w:pPr>
      <w:r>
        <w:rPr>
          <w:rFonts w:hint="eastAsia"/>
        </w:rPr>
        <w:t>发明创造名称：</w:t>
      </w:r>
    </w:p>
    <w:p w14:paraId="0DD977CE" w14:textId="36634437" w:rsidR="002F0F23" w:rsidRDefault="00A556F7" w:rsidP="002F0F23">
      <w:pPr>
        <w:ind w:firstLineChars="200" w:firstLine="420"/>
      </w:pPr>
      <w:ins w:id="0" w:author="1208251054@qq.com" w:date="2021-06-01T18:59:00Z">
        <w:r w:rsidRPr="00951484">
          <w:rPr>
            <w:rFonts w:hint="eastAsia"/>
          </w:rPr>
          <w:t>一种基于</w:t>
        </w:r>
        <w:r w:rsidRPr="00951484">
          <w:rPr>
            <w:rFonts w:hint="eastAsia"/>
          </w:rPr>
          <w:t>CT</w:t>
        </w:r>
        <w:r w:rsidRPr="00951484">
          <w:rPr>
            <w:rFonts w:hint="eastAsia"/>
          </w:rPr>
          <w:t>与超声影像的</w:t>
        </w:r>
        <w:r>
          <w:rPr>
            <w:rFonts w:hint="eastAsia"/>
          </w:rPr>
          <w:t>针头状态实时反馈技术</w:t>
        </w:r>
      </w:ins>
      <w:del w:id="1" w:author="1208251054@qq.com" w:date="2021-06-01T18:59:00Z">
        <w:r w:rsidR="00FC1BAB" w:rsidDel="00A556F7">
          <w:rPr>
            <w:rFonts w:hint="eastAsia"/>
          </w:rPr>
          <w:delText>一种基于</w:delText>
        </w:r>
      </w:del>
      <w:del w:id="2" w:author="1208251054@qq.com" w:date="2021-06-01T14:26:00Z">
        <w:r w:rsidR="00FC1BAB" w:rsidDel="00F057BA">
          <w:rPr>
            <w:rFonts w:hint="eastAsia"/>
          </w:rPr>
          <w:delText>铅</w:delText>
        </w:r>
        <w:r w:rsidR="00E14048" w:rsidDel="00F057BA">
          <w:rPr>
            <w:rFonts w:hint="eastAsia"/>
          </w:rPr>
          <w:delText>质</w:delText>
        </w:r>
        <w:r w:rsidR="00FC1BAB" w:rsidDel="00F057BA">
          <w:rPr>
            <w:rFonts w:hint="eastAsia"/>
          </w:rPr>
          <w:delText>二维码标记物的视觉定位方法、装置及系统</w:delText>
        </w:r>
      </w:del>
    </w:p>
    <w:p w14:paraId="6AD5E104" w14:textId="77777777" w:rsidR="002F0F23" w:rsidRDefault="002F0F23" w:rsidP="002F0F23">
      <w:pPr>
        <w:pStyle w:val="2"/>
      </w:pPr>
      <w:r>
        <w:rPr>
          <w:rFonts w:hint="eastAsia"/>
        </w:rPr>
        <w:t>发明要解决的技术问题是什么？该技术属于</w:t>
      </w:r>
      <w:proofErr w:type="gramStart"/>
      <w:r>
        <w:rPr>
          <w:rFonts w:hint="eastAsia"/>
        </w:rPr>
        <w:t>哪个技术</w:t>
      </w:r>
      <w:proofErr w:type="gramEnd"/>
      <w:r>
        <w:rPr>
          <w:rFonts w:hint="eastAsia"/>
        </w:rPr>
        <w:t>领域？</w:t>
      </w:r>
    </w:p>
    <w:p w14:paraId="06179DFA" w14:textId="6873F525" w:rsidR="00FC1BAB" w:rsidRDefault="00FC1BAB" w:rsidP="002F0F23">
      <w:pPr>
        <w:ind w:firstLineChars="200" w:firstLine="420"/>
        <w:rPr>
          <w:ins w:id="3" w:author="1208251054@qq.com" w:date="2021-06-01T14:26:00Z"/>
        </w:rPr>
      </w:pPr>
      <w:r w:rsidRPr="00FC1BAB">
        <w:rPr>
          <w:rFonts w:hint="eastAsia"/>
        </w:rPr>
        <w:t>本发明主要解决的技术问题：</w:t>
      </w:r>
    </w:p>
    <w:p w14:paraId="6E8E12EB" w14:textId="102F4856" w:rsidR="004E034C" w:rsidRDefault="004E034C" w:rsidP="002F0F23">
      <w:pPr>
        <w:ind w:firstLineChars="200" w:firstLine="420"/>
        <w:rPr>
          <w:ins w:id="4" w:author="1208251054@qq.com" w:date="2021-06-01T15:53:00Z"/>
        </w:rPr>
      </w:pPr>
      <w:ins w:id="5" w:author="1208251054@qq.com" w:date="2021-06-01T15:49:00Z">
        <w:r>
          <w:rPr>
            <w:rFonts w:hint="eastAsia"/>
          </w:rPr>
          <w:t>本发明提出</w:t>
        </w:r>
      </w:ins>
      <w:ins w:id="6" w:author="1208251054@qq.com" w:date="2021-06-01T15:48:00Z">
        <w:r w:rsidR="00951484" w:rsidRPr="00951484">
          <w:rPr>
            <w:rFonts w:hint="eastAsia"/>
          </w:rPr>
          <w:t>一种基于</w:t>
        </w:r>
        <w:r w:rsidR="00951484" w:rsidRPr="00951484">
          <w:rPr>
            <w:rFonts w:hint="eastAsia"/>
          </w:rPr>
          <w:t>CT</w:t>
        </w:r>
        <w:r w:rsidR="00951484" w:rsidRPr="00951484">
          <w:rPr>
            <w:rFonts w:hint="eastAsia"/>
          </w:rPr>
          <w:t>与超声影像的</w:t>
        </w:r>
      </w:ins>
      <w:ins w:id="7" w:author="1208251054@qq.com" w:date="2021-06-01T18:58:00Z">
        <w:r w:rsidR="00A556F7">
          <w:rPr>
            <w:rFonts w:hint="eastAsia"/>
          </w:rPr>
          <w:t>针头</w:t>
        </w:r>
      </w:ins>
      <w:ins w:id="8" w:author="1208251054@qq.com" w:date="2021-06-01T18:59:00Z">
        <w:r w:rsidR="00A556F7">
          <w:rPr>
            <w:rFonts w:hint="eastAsia"/>
          </w:rPr>
          <w:t>状态</w:t>
        </w:r>
      </w:ins>
      <w:ins w:id="9" w:author="1208251054@qq.com" w:date="2021-06-01T18:58:00Z">
        <w:r w:rsidR="00A556F7">
          <w:rPr>
            <w:rFonts w:hint="eastAsia"/>
          </w:rPr>
          <w:t>实时反馈技术</w:t>
        </w:r>
      </w:ins>
      <w:ins w:id="10" w:author="1208251054@qq.com" w:date="2021-06-01T15:48:00Z">
        <w:r w:rsidR="00951484" w:rsidRPr="00951484">
          <w:rPr>
            <w:rFonts w:hint="eastAsia"/>
          </w:rPr>
          <w:t>。</w:t>
        </w:r>
      </w:ins>
      <w:ins w:id="11" w:author="1208251054@qq.com" w:date="2021-06-01T15:50:00Z">
        <w:r>
          <w:rPr>
            <w:rFonts w:hint="eastAsia"/>
          </w:rPr>
          <w:t>在穿刺手术或粒子植入手术中，</w:t>
        </w:r>
      </w:ins>
      <w:ins w:id="12" w:author="1208251054@qq.com" w:date="2021-06-01T15:51:00Z">
        <w:r>
          <w:rPr>
            <w:rFonts w:hint="eastAsia"/>
          </w:rPr>
          <w:t>我们需要</w:t>
        </w:r>
        <w:proofErr w:type="gramStart"/>
        <w:r>
          <w:rPr>
            <w:rFonts w:hint="eastAsia"/>
          </w:rPr>
          <w:t>得知</w:t>
        </w:r>
      </w:ins>
      <w:ins w:id="13" w:author="1208251054@qq.com" w:date="2021-06-01T15:52:00Z">
        <w:r>
          <w:rPr>
            <w:rFonts w:hint="eastAsia"/>
          </w:rPr>
          <w:t>穿</w:t>
        </w:r>
        <w:proofErr w:type="gramEnd"/>
        <w:r>
          <w:rPr>
            <w:rFonts w:hint="eastAsia"/>
          </w:rPr>
          <w:t>刺针在人体内的位置及姿态，以实时控制手术进程，确保穿刺的精准度。</w:t>
        </w:r>
      </w:ins>
    </w:p>
    <w:p w14:paraId="62D0E0B6" w14:textId="3614365A" w:rsidR="004E034C" w:rsidRDefault="004E034C" w:rsidP="002F0F23">
      <w:pPr>
        <w:ind w:firstLineChars="200" w:firstLine="420"/>
        <w:rPr>
          <w:ins w:id="14" w:author="1208251054@qq.com" w:date="2021-06-01T15:57:00Z"/>
        </w:rPr>
      </w:pPr>
      <w:ins w:id="15" w:author="1208251054@qq.com" w:date="2021-06-01T15:52:00Z">
        <w:r>
          <w:rPr>
            <w:rFonts w:hint="eastAsia"/>
          </w:rPr>
          <w:t>目前的大部分相关手术中使用超声影像进行实时</w:t>
        </w:r>
      </w:ins>
      <w:ins w:id="16" w:author="1208251054@qq.com" w:date="2021-06-01T15:53:00Z">
        <w:r>
          <w:rPr>
            <w:rFonts w:hint="eastAsia"/>
          </w:rPr>
          <w:t>探测，但是超声影像分辨率低使得观测很不直观，对医生的手术经验要求很高。</w:t>
        </w:r>
      </w:ins>
      <w:ins w:id="17" w:author="1208251054@qq.com" w:date="2021-06-01T15:54:00Z">
        <w:r>
          <w:rPr>
            <w:rFonts w:hint="eastAsia"/>
          </w:rPr>
          <w:t>也有一部分技术提出了将</w:t>
        </w:r>
        <w:r>
          <w:rPr>
            <w:rFonts w:hint="eastAsia"/>
          </w:rPr>
          <w:t>CT</w:t>
        </w:r>
        <w:r>
          <w:rPr>
            <w:rFonts w:hint="eastAsia"/>
          </w:rPr>
          <w:t>与超声融合来实时监测进针状态，但是</w:t>
        </w:r>
        <w:r>
          <w:rPr>
            <w:rFonts w:hint="eastAsia"/>
          </w:rPr>
          <w:t>CT</w:t>
        </w:r>
        <w:r>
          <w:rPr>
            <w:rFonts w:hint="eastAsia"/>
          </w:rPr>
          <w:t>与超声</w:t>
        </w:r>
      </w:ins>
      <w:ins w:id="18" w:author="1208251054@qq.com" w:date="2021-06-01T15:55:00Z">
        <w:r>
          <w:rPr>
            <w:rFonts w:hint="eastAsia"/>
          </w:rPr>
          <w:t>影像的配准成为技术难点。本发明旨在提出一种高精度的术前</w:t>
        </w:r>
        <w:r>
          <w:rPr>
            <w:rFonts w:hint="eastAsia"/>
          </w:rPr>
          <w:t>CT</w:t>
        </w:r>
        <w:r>
          <w:rPr>
            <w:rFonts w:hint="eastAsia"/>
          </w:rPr>
          <w:t>与术中超声影像融合的术区实时三维重建技术</w:t>
        </w:r>
      </w:ins>
      <w:ins w:id="19" w:author="1208251054@qq.com" w:date="2021-06-01T15:56:00Z">
        <w:r>
          <w:rPr>
            <w:rFonts w:hint="eastAsia"/>
          </w:rPr>
          <w:t>，从而实时、直观地反映出手术器械在患者体内的状态，</w:t>
        </w:r>
      </w:ins>
      <w:ins w:id="20" w:author="1208251054@qq.com" w:date="2021-06-01T15:57:00Z">
        <w:r>
          <w:rPr>
            <w:rFonts w:hint="eastAsia"/>
          </w:rPr>
          <w:t>保证手术的精确度与安全性。</w:t>
        </w:r>
      </w:ins>
    </w:p>
    <w:p w14:paraId="4075E626" w14:textId="54782A40" w:rsidR="004E034C" w:rsidRDefault="004E034C" w:rsidP="002F0F23">
      <w:pPr>
        <w:ind w:firstLineChars="200" w:firstLine="420"/>
        <w:rPr>
          <w:ins w:id="21" w:author="1208251054@qq.com" w:date="2021-06-01T15:53:00Z"/>
          <w:rFonts w:hint="eastAsia"/>
        </w:rPr>
      </w:pPr>
      <w:ins w:id="22" w:author="1208251054@qq.com" w:date="2021-06-01T15:57:00Z">
        <w:r>
          <w:rPr>
            <w:rFonts w:hint="eastAsia"/>
          </w:rPr>
          <w:t>本发明涉及</w:t>
        </w:r>
        <w:r>
          <w:rPr>
            <w:rFonts w:hint="eastAsia"/>
          </w:rPr>
          <w:t>CT</w:t>
        </w:r>
        <w:r>
          <w:rPr>
            <w:rFonts w:hint="eastAsia"/>
          </w:rPr>
          <w:t>与超声</w:t>
        </w:r>
      </w:ins>
      <w:ins w:id="23" w:author="1208251054@qq.com" w:date="2021-06-01T15:58:00Z">
        <w:r>
          <w:rPr>
            <w:rFonts w:hint="eastAsia"/>
          </w:rPr>
          <w:t>影像融合的</w:t>
        </w:r>
      </w:ins>
      <w:ins w:id="24" w:author="1208251054@qq.com" w:date="2021-06-01T18:59:00Z">
        <w:r w:rsidR="00A556F7">
          <w:rPr>
            <w:rFonts w:hint="eastAsia"/>
          </w:rPr>
          <w:t>针头状态实时反馈技术</w:t>
        </w:r>
      </w:ins>
      <w:ins w:id="25" w:author="1208251054@qq.com" w:date="2021-06-01T15:58:00Z">
        <w:r>
          <w:rPr>
            <w:rFonts w:hint="eastAsia"/>
          </w:rPr>
          <w:t>。</w:t>
        </w:r>
      </w:ins>
    </w:p>
    <w:p w14:paraId="47E0E6B1" w14:textId="534E057C" w:rsidR="00951484" w:rsidDel="004E034C" w:rsidRDefault="00951484" w:rsidP="002F0F23">
      <w:pPr>
        <w:ind w:firstLineChars="200" w:firstLine="420"/>
        <w:rPr>
          <w:del w:id="26" w:author="1208251054@qq.com" w:date="2021-06-01T15:58:00Z"/>
          <w:rFonts w:hint="eastAsia"/>
        </w:rPr>
      </w:pPr>
    </w:p>
    <w:p w14:paraId="29AFC32B" w14:textId="6C8DC6A0" w:rsidR="00FC1BAB" w:rsidDel="004E034C" w:rsidRDefault="00FC1BAB" w:rsidP="002F0F23">
      <w:pPr>
        <w:ind w:firstLineChars="200" w:firstLine="420"/>
        <w:rPr>
          <w:del w:id="27" w:author="1208251054@qq.com" w:date="2021-06-01T15:58:00Z"/>
        </w:rPr>
      </w:pPr>
      <w:del w:id="28" w:author="1208251054@qq.com" w:date="2021-06-01T15:58:00Z">
        <w:r w:rsidRPr="00FC1BAB" w:rsidDel="004E034C">
          <w:rPr>
            <w:rFonts w:hint="eastAsia"/>
          </w:rPr>
          <w:delText>外科手术中常常需要对照术前</w:delText>
        </w:r>
        <w:r w:rsidRPr="00FC1BAB" w:rsidDel="004E034C">
          <w:rPr>
            <w:rFonts w:hint="eastAsia"/>
          </w:rPr>
          <w:delText>CT</w:delText>
        </w:r>
        <w:r w:rsidRPr="00FC1BAB" w:rsidDel="004E034C">
          <w:rPr>
            <w:rFonts w:hint="eastAsia"/>
          </w:rPr>
          <w:delText>等三维图像模型来确定病灶的位置，并对其进行穿刺等医疗操作。本发明主要解决的技术问题就是在使用医疗机械臂进行自动穿刺手术或粒子植入手术中，通过</w:delText>
        </w:r>
        <w:r w:rsidR="00E14048" w:rsidDel="004E034C">
          <w:rPr>
            <w:rFonts w:hint="eastAsia"/>
          </w:rPr>
          <w:delText>铅质</w:delText>
        </w:r>
        <w:r w:rsidRPr="00FC1BAB" w:rsidDel="004E034C">
          <w:rPr>
            <w:rFonts w:hint="eastAsia"/>
          </w:rPr>
          <w:delText>二维码标记物将</w:delText>
        </w:r>
        <w:r w:rsidRPr="00FC1BAB" w:rsidDel="004E034C">
          <w:rPr>
            <w:rFonts w:hint="eastAsia"/>
          </w:rPr>
          <w:delText>CT</w:delText>
        </w:r>
        <w:r w:rsidRPr="00FC1BAB" w:rsidDel="004E034C">
          <w:rPr>
            <w:rFonts w:hint="eastAsia"/>
          </w:rPr>
          <w:delText>三维模型中病灶位置与术中人体真实的病灶位置进行准确的配准，从而使得机械臂进行精准穿刺。</w:delText>
        </w:r>
      </w:del>
    </w:p>
    <w:p w14:paraId="5EB31F36" w14:textId="0AE6B0E1" w:rsidR="00FC1BAB" w:rsidRDefault="00FC1BAB" w:rsidP="002F0F23">
      <w:pPr>
        <w:ind w:firstLineChars="200" w:firstLine="420"/>
      </w:pPr>
      <w:del w:id="29" w:author="1208251054@qq.com" w:date="2021-06-01T15:58:00Z">
        <w:r w:rsidRPr="00FC1BAB" w:rsidDel="004E034C">
          <w:rPr>
            <w:rFonts w:hint="eastAsia"/>
          </w:rPr>
          <w:delText>本发明涉及术前三维图像模型与术中相机</w:delText>
        </w:r>
        <w:r w:rsidR="00FC4B1A" w:rsidDel="004E034C">
          <w:rPr>
            <w:rFonts w:hint="eastAsia"/>
          </w:rPr>
          <w:delText>视觉系统</w:delText>
        </w:r>
        <w:r w:rsidRPr="00FC1BAB" w:rsidDel="004E034C">
          <w:rPr>
            <w:rFonts w:hint="eastAsia"/>
          </w:rPr>
          <w:delText>中的病灶配准。</w:delText>
        </w:r>
      </w:del>
    </w:p>
    <w:p w14:paraId="35075533" w14:textId="77777777" w:rsidR="002F0F23" w:rsidRDefault="002F0F23" w:rsidP="002F0F23">
      <w:pPr>
        <w:pStyle w:val="2"/>
      </w:pPr>
      <w:r>
        <w:rPr>
          <w:rFonts w:hint="eastAsia"/>
        </w:rPr>
        <w:t>对本发明创造有关的现有技术相关状况进行详细介绍，并描述已有的（现有）技术与发明最相近的实现方案，并作简要评价。</w:t>
      </w:r>
    </w:p>
    <w:p w14:paraId="755C5E64" w14:textId="77777777" w:rsidR="002F0F23" w:rsidRDefault="002F0F23" w:rsidP="002F0F23">
      <w:pPr>
        <w:pStyle w:val="3"/>
      </w:pPr>
      <w:r>
        <w:rPr>
          <w:rFonts w:hint="eastAsia"/>
        </w:rPr>
        <w:t>现有技术：</w:t>
      </w:r>
    </w:p>
    <w:p w14:paraId="0D48E5A4" w14:textId="6D6495F1" w:rsidR="004E034C" w:rsidRDefault="007424E2" w:rsidP="002F0F23">
      <w:pPr>
        <w:ind w:firstLine="420"/>
        <w:rPr>
          <w:ins w:id="30" w:author="1208251054@qq.com" w:date="2021-06-01T16:09:00Z"/>
        </w:rPr>
      </w:pPr>
      <w:ins w:id="31" w:author="1208251054@qq.com" w:date="2021-06-01T16:04:00Z">
        <w:r>
          <w:rPr>
            <w:rFonts w:hint="eastAsia"/>
          </w:rPr>
          <w:t>现有</w:t>
        </w:r>
      </w:ins>
      <w:ins w:id="32" w:author="1208251054@qq.com" w:date="2021-06-01T16:05:00Z">
        <w:r>
          <w:rPr>
            <w:rFonts w:hint="eastAsia"/>
          </w:rPr>
          <w:t>的大部分外科微创</w:t>
        </w:r>
      </w:ins>
      <w:ins w:id="33" w:author="1208251054@qq.com" w:date="2021-06-01T16:04:00Z">
        <w:r>
          <w:rPr>
            <w:rFonts w:hint="eastAsia"/>
          </w:rPr>
          <w:t>手术在手术过程中</w:t>
        </w:r>
      </w:ins>
      <w:ins w:id="34" w:author="1208251054@qq.com" w:date="2021-06-01T16:07:00Z">
        <w:r>
          <w:rPr>
            <w:rFonts w:hint="eastAsia"/>
          </w:rPr>
          <w:t>通常</w:t>
        </w:r>
      </w:ins>
      <w:ins w:id="35" w:author="1208251054@qq.com" w:date="2021-06-01T16:04:00Z">
        <w:r>
          <w:rPr>
            <w:rFonts w:hint="eastAsia"/>
          </w:rPr>
          <w:t>利用超声探头</w:t>
        </w:r>
      </w:ins>
      <w:ins w:id="36" w:author="1208251054@qq.com" w:date="2021-06-01T16:05:00Z">
        <w:r>
          <w:rPr>
            <w:rFonts w:hint="eastAsia"/>
          </w:rPr>
          <w:t>监测手术器械（比如穿刺针）在体内的实时状态</w:t>
        </w:r>
      </w:ins>
      <w:ins w:id="37" w:author="1208251054@qq.com" w:date="2021-06-01T16:08:00Z">
        <w:r>
          <w:rPr>
            <w:rFonts w:hint="eastAsia"/>
          </w:rPr>
          <w:t>。但超声</w:t>
        </w:r>
      </w:ins>
      <w:ins w:id="38" w:author="1208251054@qq.com" w:date="2021-06-01T16:09:00Z">
        <w:r>
          <w:rPr>
            <w:rFonts w:hint="eastAsia"/>
          </w:rPr>
          <w:t>影像分辨率低下，对医生的</w:t>
        </w:r>
        <w:r w:rsidR="00814838">
          <w:rPr>
            <w:rFonts w:hint="eastAsia"/>
          </w:rPr>
          <w:t>经验要求较高，因此</w:t>
        </w:r>
      </w:ins>
      <w:ins w:id="39" w:author="1208251054@qq.com" w:date="2021-06-01T16:08:00Z">
        <w:r>
          <w:rPr>
            <w:rFonts w:hint="eastAsia"/>
          </w:rPr>
          <w:t>出现一些将</w:t>
        </w:r>
      </w:ins>
      <w:ins w:id="40" w:author="1208251054@qq.com" w:date="2021-06-01T16:07:00Z">
        <w:r>
          <w:rPr>
            <w:rFonts w:hint="eastAsia"/>
          </w:rPr>
          <w:t>术前</w:t>
        </w:r>
        <w:r>
          <w:rPr>
            <w:rFonts w:hint="eastAsia"/>
          </w:rPr>
          <w:t>CT</w:t>
        </w:r>
        <w:r>
          <w:rPr>
            <w:rFonts w:hint="eastAsia"/>
          </w:rPr>
          <w:t>三维影像数据</w:t>
        </w:r>
      </w:ins>
      <w:ins w:id="41" w:author="1208251054@qq.com" w:date="2021-06-01T16:08:00Z">
        <w:r>
          <w:rPr>
            <w:rFonts w:hint="eastAsia"/>
          </w:rPr>
          <w:t>与超声影像融合的技术</w:t>
        </w:r>
      </w:ins>
      <w:ins w:id="42" w:author="1208251054@qq.com" w:date="2021-06-01T16:09:00Z">
        <w:r w:rsidR="00814838">
          <w:rPr>
            <w:rFonts w:hint="eastAsia"/>
          </w:rPr>
          <w:t>，能够更加直观地帮助医生实时监测手术器械在患者体内的状态。</w:t>
        </w:r>
      </w:ins>
    </w:p>
    <w:p w14:paraId="703470A2" w14:textId="0A2DE616" w:rsidR="004C0720" w:rsidDel="006A0D8D" w:rsidRDefault="00814838" w:rsidP="006A0D8D">
      <w:pPr>
        <w:rPr>
          <w:del w:id="43" w:author="1208251054@qq.com" w:date="2021-06-01T16:49:00Z"/>
        </w:rPr>
      </w:pPr>
      <w:ins w:id="44" w:author="1208251054@qq.com" w:date="2021-06-01T16:09:00Z">
        <w:r>
          <w:rPr>
            <w:rFonts w:hint="eastAsia"/>
          </w:rPr>
          <w:t>目前，</w:t>
        </w:r>
      </w:ins>
      <w:ins w:id="45" w:author="1208251054@qq.com" w:date="2021-06-01T16:10:00Z">
        <w:r>
          <w:rPr>
            <w:rFonts w:hint="eastAsia"/>
          </w:rPr>
          <w:t>这种基于</w:t>
        </w:r>
        <w:r>
          <w:rPr>
            <w:rFonts w:hint="eastAsia"/>
          </w:rPr>
          <w:t>CT</w:t>
        </w:r>
        <w:r>
          <w:rPr>
            <w:rFonts w:hint="eastAsia"/>
          </w:rPr>
          <w:t>与超声融合的三维重建技术包括：</w:t>
        </w:r>
      </w:ins>
      <w:ins w:id="46" w:author="1208251054@qq.com" w:date="2021-06-01T16:31:00Z">
        <w:r w:rsidR="00E06A25">
          <w:rPr>
            <w:rFonts w:hint="eastAsia"/>
          </w:rPr>
          <w:t>通过磁场发生器</w:t>
        </w:r>
      </w:ins>
      <w:ins w:id="47" w:author="1208251054@qq.com" w:date="2021-06-01T16:32:00Z">
        <w:r w:rsidR="00E06A25">
          <w:rPr>
            <w:rFonts w:hint="eastAsia"/>
          </w:rPr>
          <w:t>进行超声影像、穿刺针、患者以及</w:t>
        </w:r>
        <w:r w:rsidR="00E06A25">
          <w:rPr>
            <w:rFonts w:hint="eastAsia"/>
          </w:rPr>
          <w:t>CT</w:t>
        </w:r>
        <w:r w:rsidR="00E06A25">
          <w:rPr>
            <w:rFonts w:hint="eastAsia"/>
          </w:rPr>
          <w:t>影像的坐标转换，进而实现</w:t>
        </w:r>
        <w:r w:rsidR="00E06A25">
          <w:rPr>
            <w:rFonts w:hint="eastAsia"/>
          </w:rPr>
          <w:t>CT</w:t>
        </w:r>
        <w:r w:rsidR="00E06A25">
          <w:rPr>
            <w:rFonts w:hint="eastAsia"/>
          </w:rPr>
          <w:t>与超声融合的三维重建技术。</w:t>
        </w:r>
      </w:ins>
      <w:del w:id="48" w:author="1208251054@qq.com" w:date="2021-06-01T16:49:00Z">
        <w:r w:rsidR="00C6204A" w:rsidDel="006A0D8D">
          <w:rPr>
            <w:rFonts w:hint="eastAsia"/>
          </w:rPr>
          <w:delText>现有的外科手术经常需要术前三维影像数据对病灶区域进行辅助定位。在手术过程中，利用计算机技术将术前病人的三维影像数据（来自</w:delText>
        </w:r>
        <w:r w:rsidR="00C6204A" w:rsidDel="006A0D8D">
          <w:rPr>
            <w:rFonts w:hint="eastAsia"/>
          </w:rPr>
          <w:delText>CT</w:delText>
        </w:r>
        <w:r w:rsidR="00C6204A" w:rsidDel="006A0D8D">
          <w:rPr>
            <w:rFonts w:hint="eastAsia"/>
          </w:rPr>
          <w:delText>计算机断层扫描、</w:delText>
        </w:r>
        <w:r w:rsidR="00C6204A" w:rsidDel="006A0D8D">
          <w:rPr>
            <w:rFonts w:hint="eastAsia"/>
          </w:rPr>
          <w:delText>MRI</w:delText>
        </w:r>
        <w:r w:rsidR="00C6204A" w:rsidDel="006A0D8D">
          <w:rPr>
            <w:rFonts w:hint="eastAsia"/>
          </w:rPr>
          <w:delText>核磁共振成像等）</w:delText>
        </w:r>
        <w:r w:rsidR="009F3AE5" w:rsidDel="006A0D8D">
          <w:rPr>
            <w:rFonts w:hint="eastAsia"/>
          </w:rPr>
          <w:delText>与</w:delText>
        </w:r>
        <w:r w:rsidR="00C6204A" w:rsidDel="006A0D8D">
          <w:rPr>
            <w:rFonts w:hint="eastAsia"/>
          </w:rPr>
          <w:delText>实际手术过程中患者的病灶区域统一起来。</w:delText>
        </w:r>
        <w:r w:rsidR="00C6204A" w:rsidDel="006A0D8D">
          <w:rPr>
            <w:rFonts w:hint="eastAsia"/>
          </w:rPr>
          <w:delText xml:space="preserve"> </w:delText>
        </w:r>
      </w:del>
    </w:p>
    <w:p w14:paraId="1DE0823B" w14:textId="48F0D9AA" w:rsidR="006A0D8D" w:rsidRDefault="006A0D8D" w:rsidP="006A0D8D">
      <w:pPr>
        <w:ind w:firstLine="420"/>
        <w:rPr>
          <w:ins w:id="49" w:author="1208251054@qq.com" w:date="2021-06-01T16:49:00Z"/>
        </w:rPr>
      </w:pPr>
    </w:p>
    <w:p w14:paraId="5ADB2C7E" w14:textId="77777777" w:rsidR="006A0D8D" w:rsidRDefault="006A0D8D" w:rsidP="006A0D8D">
      <w:pPr>
        <w:ind w:firstLine="420"/>
        <w:rPr>
          <w:ins w:id="50" w:author="1208251054@qq.com" w:date="2021-06-01T16:49:00Z"/>
          <w:rFonts w:hint="eastAsia"/>
        </w:rPr>
        <w:pPrChange w:id="51" w:author="1208251054@qq.com" w:date="2021-06-01T16:49:00Z">
          <w:pPr>
            <w:ind w:firstLine="420"/>
          </w:pPr>
        </w:pPrChange>
      </w:pPr>
    </w:p>
    <w:p w14:paraId="739E0C80" w14:textId="567E8BA5" w:rsidR="002F0F23" w:rsidDel="006A0D8D" w:rsidRDefault="004C0720" w:rsidP="006A0D8D">
      <w:pPr>
        <w:rPr>
          <w:del w:id="52" w:author="1208251054@qq.com" w:date="2021-06-01T16:49:00Z"/>
        </w:rPr>
        <w:pPrChange w:id="53" w:author="1208251054@qq.com" w:date="2021-06-01T16:49:00Z">
          <w:pPr>
            <w:ind w:firstLine="420"/>
          </w:pPr>
        </w:pPrChange>
      </w:pPr>
      <w:del w:id="54" w:author="1208251054@qq.com" w:date="2021-06-01T16:49:00Z">
        <w:r w:rsidDel="006A0D8D">
          <w:rPr>
            <w:rFonts w:hint="eastAsia"/>
          </w:rPr>
          <w:delText>目前，</w:delText>
        </w:r>
        <w:r w:rsidR="00C6204A" w:rsidDel="006A0D8D">
          <w:rPr>
            <w:rFonts w:hint="eastAsia"/>
          </w:rPr>
          <w:delText>这种三维影像数据与术中病人的真实病灶区域坐标实现统一</w:delText>
        </w:r>
        <w:r w:rsidDel="006A0D8D">
          <w:rPr>
            <w:rFonts w:hint="eastAsia"/>
          </w:rPr>
          <w:delText>的技术，包括</w:delText>
        </w:r>
        <w:r w:rsidR="009060F8" w:rsidDel="006A0D8D">
          <w:rPr>
            <w:rFonts w:hint="eastAsia"/>
          </w:rPr>
          <w:delText>：传统的三点定位方式；</w:delText>
        </w:r>
        <w:r w:rsidR="00C6204A" w:rsidDel="006A0D8D">
          <w:rPr>
            <w:rFonts w:hint="eastAsia"/>
          </w:rPr>
          <w:delText>通过解剖标志点、体内预埋</w:delText>
        </w:r>
        <w:r w:rsidR="00AF2435" w:rsidDel="006A0D8D">
          <w:rPr>
            <w:rFonts w:hint="eastAsia"/>
          </w:rPr>
          <w:delText>标记物等方式实现配准</w:delText>
        </w:r>
        <w:r w:rsidR="009060F8" w:rsidDel="006A0D8D">
          <w:rPr>
            <w:rFonts w:hint="eastAsia"/>
          </w:rPr>
          <w:delText>；</w:delText>
        </w:r>
        <w:r w:rsidDel="006A0D8D">
          <w:rPr>
            <w:rFonts w:hint="eastAsia"/>
          </w:rPr>
          <w:delText>使用</w:delText>
        </w:r>
        <w:r w:rsidR="00AF2435" w:rsidDel="006A0D8D">
          <w:rPr>
            <w:rFonts w:hint="eastAsia"/>
          </w:rPr>
          <w:delText>较大型的配准装置以及在手术床边安装固定装置来辅助配准</w:delText>
        </w:r>
        <w:r w:rsidR="009060F8" w:rsidDel="006A0D8D">
          <w:rPr>
            <w:rFonts w:hint="eastAsia"/>
          </w:rPr>
          <w:delText>；</w:delText>
        </w:r>
        <w:r w:rsidDel="006A0D8D">
          <w:rPr>
            <w:rFonts w:hint="eastAsia"/>
          </w:rPr>
          <w:delText>使用</w:delText>
        </w:r>
        <w:r w:rsidR="00E57E95" w:rsidDel="006A0D8D">
          <w:rPr>
            <w:rFonts w:hint="eastAsia"/>
          </w:rPr>
          <w:delText>红外光、</w:delText>
        </w:r>
        <w:r w:rsidDel="006A0D8D">
          <w:rPr>
            <w:rFonts w:hint="eastAsia"/>
          </w:rPr>
          <w:delText>激光</w:delText>
        </w:r>
        <w:r w:rsidR="009060F8" w:rsidDel="006A0D8D">
          <w:rPr>
            <w:rFonts w:hint="eastAsia"/>
          </w:rPr>
          <w:delText>、结构光等方法进行配准。</w:delText>
        </w:r>
      </w:del>
    </w:p>
    <w:p w14:paraId="0538E4FB" w14:textId="55A2921A" w:rsidR="00AF2435" w:rsidRDefault="00AF2435" w:rsidP="006A0D8D">
      <w:pPr>
        <w:pPrChange w:id="55" w:author="1208251054@qq.com" w:date="2021-06-01T16:49:00Z">
          <w:pPr>
            <w:ind w:firstLine="420"/>
          </w:pPr>
        </w:pPrChange>
      </w:pPr>
      <w:del w:id="56" w:author="1208251054@qq.com" w:date="2021-06-01T16:49:00Z">
        <w:r w:rsidDel="006A0D8D">
          <w:rPr>
            <w:rFonts w:hint="eastAsia"/>
          </w:rPr>
          <w:delText>影像配准技术作为手术中一种辅助的技术，应该尽量简单、便捷、有效。针对上述现存的配准技术所存在的问题，我们提出了基于铅层二维码标记物的视觉定位方法、装置及系统。</w:delText>
        </w:r>
      </w:del>
    </w:p>
    <w:p w14:paraId="1152732E" w14:textId="77777777" w:rsidR="002F0F23" w:rsidRDefault="002F0F23" w:rsidP="002F0F23">
      <w:pPr>
        <w:pStyle w:val="3"/>
      </w:pPr>
      <w:r>
        <w:rPr>
          <w:rFonts w:hint="eastAsia"/>
        </w:rPr>
        <w:t>相近方案：</w:t>
      </w:r>
    </w:p>
    <w:p w14:paraId="2C9B2812" w14:textId="0D24C814" w:rsidR="004E034C" w:rsidRDefault="007424E2" w:rsidP="002F0F23">
      <w:pPr>
        <w:rPr>
          <w:ins w:id="57" w:author="1208251054@qq.com" w:date="2021-06-01T15:59:00Z"/>
          <w:b/>
          <w:bCs/>
        </w:rPr>
      </w:pPr>
      <w:ins w:id="58" w:author="1208251054@qq.com" w:date="2021-06-01T15:58:00Z">
        <w:r>
          <w:rPr>
            <w:rFonts w:hint="eastAsia"/>
            <w:b/>
            <w:bCs/>
          </w:rPr>
          <w:t>专利名称：</w:t>
        </w:r>
      </w:ins>
      <w:ins w:id="59" w:author="1208251054@qq.com" w:date="2021-06-01T16:33:00Z">
        <w:r w:rsidR="00E06A25">
          <w:t>一种</w:t>
        </w:r>
        <w:r w:rsidR="00E06A25">
          <w:t>CT</w:t>
        </w:r>
        <w:r w:rsidR="00E06A25">
          <w:t>和超声影像融合的微创介入引导系统及方法</w:t>
        </w:r>
        <w:r w:rsidR="00E06A25">
          <w:rPr>
            <w:rFonts w:hint="eastAsia"/>
          </w:rPr>
          <w:t>（</w:t>
        </w:r>
      </w:ins>
      <w:ins w:id="60" w:author="1208251054@qq.com" w:date="2021-06-01T16:34:00Z">
        <w:r w:rsidR="00E06A25">
          <w:rPr>
            <w:rFonts w:hint="eastAsia"/>
          </w:rPr>
          <w:t>申请</w:t>
        </w:r>
      </w:ins>
      <w:ins w:id="61" w:author="1208251054@qq.com" w:date="2021-06-01T16:33:00Z">
        <w:r w:rsidR="00E06A25">
          <w:rPr>
            <w:rFonts w:hint="eastAsia"/>
          </w:rPr>
          <w:t>公布号：</w:t>
        </w:r>
        <w:r w:rsidR="00E06A25" w:rsidRPr="00E06A25">
          <w:t>CN110537961A</w:t>
        </w:r>
        <w:r w:rsidR="00E06A25">
          <w:rPr>
            <w:rFonts w:hint="eastAsia"/>
          </w:rPr>
          <w:t>）</w:t>
        </w:r>
      </w:ins>
    </w:p>
    <w:p w14:paraId="3184BCDA" w14:textId="0CBC1F7A" w:rsidR="007424E2" w:rsidRDefault="007424E2" w:rsidP="002F0F23">
      <w:pPr>
        <w:rPr>
          <w:ins w:id="62" w:author="1208251054@qq.com" w:date="2021-06-01T16:40:00Z"/>
        </w:rPr>
      </w:pPr>
      <w:ins w:id="63" w:author="1208251054@qq.com" w:date="2021-06-01T15:59:00Z">
        <w:r>
          <w:rPr>
            <w:rFonts w:hint="eastAsia"/>
            <w:b/>
            <w:bCs/>
          </w:rPr>
          <w:t>技术特点：</w:t>
        </w:r>
      </w:ins>
      <w:ins w:id="64" w:author="1208251054@qq.com" w:date="2021-06-01T16:34:00Z">
        <w:r w:rsidR="00E06A25">
          <w:rPr>
            <w:rFonts w:hint="eastAsia"/>
          </w:rPr>
          <w:t>对患者进行</w:t>
        </w:r>
        <w:r w:rsidR="00E06A25">
          <w:rPr>
            <w:rFonts w:hint="eastAsia"/>
          </w:rPr>
          <w:t>CT</w:t>
        </w:r>
        <w:r w:rsidR="00E06A25">
          <w:rPr>
            <w:rFonts w:hint="eastAsia"/>
          </w:rPr>
          <w:t>扫描获得</w:t>
        </w:r>
        <w:r w:rsidR="00E06A25">
          <w:rPr>
            <w:rFonts w:hint="eastAsia"/>
          </w:rPr>
          <w:t>CT</w:t>
        </w:r>
        <w:r w:rsidR="00E06A25">
          <w:rPr>
            <w:rFonts w:hint="eastAsia"/>
          </w:rPr>
          <w:t>影像序列，对</w:t>
        </w:r>
        <w:r w:rsidR="00E06A25">
          <w:rPr>
            <w:rFonts w:hint="eastAsia"/>
          </w:rPr>
          <w:t>CT</w:t>
        </w:r>
        <w:r w:rsidR="00E06A25">
          <w:rPr>
            <w:rFonts w:hint="eastAsia"/>
          </w:rPr>
          <w:t>影像序列进行三维重建，获得患者身体</w:t>
        </w:r>
      </w:ins>
      <w:ins w:id="65" w:author="1208251054@qq.com" w:date="2021-06-01T16:35:00Z">
        <w:r w:rsidR="00E06A25">
          <w:rPr>
            <w:rFonts w:hint="eastAsia"/>
          </w:rPr>
          <w:t>的三维模型；获得患者的超声影像；通过磁场发生器得到患者、超声探头和穿刺针之间的位置关系。</w:t>
        </w:r>
      </w:ins>
      <w:ins w:id="66" w:author="1208251054@qq.com" w:date="2021-06-01T16:37:00Z">
        <w:r w:rsidR="00E06A25">
          <w:rPr>
            <w:rFonts w:hint="eastAsia"/>
          </w:rPr>
          <w:t>通过坐标变换，将磁场发生器</w:t>
        </w:r>
        <w:r w:rsidR="00E06A25">
          <w:t>坐标下患者、超声探头和穿刺针的位置关系转换为</w:t>
        </w:r>
        <w:r w:rsidR="00E06A25">
          <w:t>CT</w:t>
        </w:r>
        <w:r w:rsidR="00E06A25">
          <w:t>影像坐标下的，获取超声影像在三维模型中的截面位置</w:t>
        </w:r>
        <w:r w:rsidR="00E06A25">
          <w:rPr>
            <w:rFonts w:hint="eastAsia"/>
          </w:rPr>
          <w:t>。</w:t>
        </w:r>
        <w:r w:rsidR="00E06A25">
          <w:t>根据超声影像在三维模型中</w:t>
        </w:r>
        <w:r w:rsidR="00E06A25">
          <w:lastRenderedPageBreak/>
          <w:t>的截面位置切割三维模型，获得与超声影像对应的</w:t>
        </w:r>
        <w:r w:rsidR="00E06A25">
          <w:t>CT</w:t>
        </w:r>
        <w:r w:rsidR="00E06A25">
          <w:t>影像截面；同时显示超声影像及与超声影像对应的</w:t>
        </w:r>
        <w:r w:rsidR="00E06A25">
          <w:t>CT</w:t>
        </w:r>
        <w:r w:rsidR="00E06A25">
          <w:t>影像截面，并</w:t>
        </w:r>
        <w:proofErr w:type="gramStart"/>
        <w:r w:rsidR="00E06A25">
          <w:t>显示穿</w:t>
        </w:r>
        <w:proofErr w:type="gramEnd"/>
        <w:r w:rsidR="00E06A25">
          <w:t>刺针在</w:t>
        </w:r>
        <w:r w:rsidR="00E06A25">
          <w:t>CT</w:t>
        </w:r>
        <w:r w:rsidR="00E06A25">
          <w:t>影像中的位置</w:t>
        </w:r>
      </w:ins>
      <w:ins w:id="67" w:author="1208251054@qq.com" w:date="2021-06-01T16:38:00Z">
        <w:r w:rsidR="00E06A25">
          <w:rPr>
            <w:rFonts w:hint="eastAsia"/>
          </w:rPr>
          <w:t>。</w:t>
        </w:r>
      </w:ins>
    </w:p>
    <w:p w14:paraId="281032A9" w14:textId="10743EBC" w:rsidR="006A0D8D" w:rsidRDefault="006A0D8D" w:rsidP="002F0F23">
      <w:pPr>
        <w:rPr>
          <w:ins w:id="68" w:author="1208251054@qq.com" w:date="2021-06-01T16:40:00Z"/>
        </w:rPr>
      </w:pPr>
    </w:p>
    <w:p w14:paraId="569774C2" w14:textId="0BD1BB4C" w:rsidR="006A0D8D" w:rsidRDefault="006A0D8D" w:rsidP="002F0F23">
      <w:pPr>
        <w:rPr>
          <w:ins w:id="69" w:author="1208251054@qq.com" w:date="2021-06-01T16:45:00Z"/>
        </w:rPr>
      </w:pPr>
      <w:ins w:id="70" w:author="1208251054@qq.com" w:date="2021-06-01T16:40:00Z">
        <w:r>
          <w:tab/>
        </w:r>
        <w:r>
          <w:rPr>
            <w:rFonts w:hint="eastAsia"/>
          </w:rPr>
          <w:t>该方案使用磁场发生器进行坐标的</w:t>
        </w:r>
      </w:ins>
      <w:ins w:id="71" w:author="1208251054@qq.com" w:date="2021-06-01T16:42:00Z">
        <w:r>
          <w:rPr>
            <w:rFonts w:hint="eastAsia"/>
          </w:rPr>
          <w:t>获取、配准与转换，需要在地面安装标定板，在扫描床一侧安装磁场发生器，并且需要在超声探头、患者、穿刺针上</w:t>
        </w:r>
      </w:ins>
      <w:ins w:id="72" w:author="1208251054@qq.com" w:date="2021-06-01T16:43:00Z">
        <w:r>
          <w:rPr>
            <w:rFonts w:hint="eastAsia"/>
          </w:rPr>
          <w:t>安装六自由度的传感器</w:t>
        </w:r>
      </w:ins>
      <w:ins w:id="73" w:author="1208251054@qq.com" w:date="2021-06-01T16:45:00Z">
        <w:r>
          <w:rPr>
            <w:rFonts w:hint="eastAsia"/>
          </w:rPr>
          <w:t>。</w:t>
        </w:r>
      </w:ins>
      <w:ins w:id="74" w:author="1208251054@qq.com" w:date="2021-06-01T16:44:00Z">
        <w:r>
          <w:rPr>
            <w:rFonts w:hint="eastAsia"/>
          </w:rPr>
          <w:t>繁琐的准备</w:t>
        </w:r>
      </w:ins>
      <w:ins w:id="75" w:author="1208251054@qq.com" w:date="2021-06-01T16:43:00Z">
        <w:r>
          <w:rPr>
            <w:rFonts w:hint="eastAsia"/>
          </w:rPr>
          <w:t>延长</w:t>
        </w:r>
      </w:ins>
      <w:ins w:id="76" w:author="1208251054@qq.com" w:date="2021-06-01T16:44:00Z">
        <w:r>
          <w:rPr>
            <w:rFonts w:hint="eastAsia"/>
          </w:rPr>
          <w:t>了</w:t>
        </w:r>
      </w:ins>
      <w:ins w:id="77" w:author="1208251054@qq.com" w:date="2021-06-01T16:43:00Z">
        <w:r>
          <w:rPr>
            <w:rFonts w:hint="eastAsia"/>
          </w:rPr>
          <w:t>术前准备时间，</w:t>
        </w:r>
      </w:ins>
      <w:ins w:id="78" w:author="1208251054@qq.com" w:date="2021-06-01T16:44:00Z">
        <w:r>
          <w:rPr>
            <w:rFonts w:hint="eastAsia"/>
          </w:rPr>
          <w:t>并且对手术空间有着较大要求，同时安装在</w:t>
        </w:r>
        <w:proofErr w:type="gramStart"/>
        <w:r>
          <w:rPr>
            <w:rFonts w:hint="eastAsia"/>
          </w:rPr>
          <w:t>扫描床侧边</w:t>
        </w:r>
        <w:proofErr w:type="gramEnd"/>
        <w:r>
          <w:rPr>
            <w:rFonts w:hint="eastAsia"/>
          </w:rPr>
          <w:t>的磁场发生器占据了手术医生的操作空间</w:t>
        </w:r>
      </w:ins>
      <w:ins w:id="79" w:author="1208251054@qq.com" w:date="2021-06-01T16:45:00Z">
        <w:r>
          <w:rPr>
            <w:rFonts w:hint="eastAsia"/>
          </w:rPr>
          <w:t>。</w:t>
        </w:r>
      </w:ins>
      <w:ins w:id="80" w:author="1208251054@qq.com" w:date="2021-06-01T16:48:00Z">
        <w:r>
          <w:rPr>
            <w:rFonts w:hint="eastAsia"/>
          </w:rPr>
          <w:t xml:space="preserve"> </w:t>
        </w:r>
      </w:ins>
    </w:p>
    <w:p w14:paraId="44635AC6" w14:textId="7E7FE71A" w:rsidR="006A0D8D" w:rsidRPr="00E06A25" w:rsidRDefault="006A0D8D" w:rsidP="002F0F23">
      <w:pPr>
        <w:rPr>
          <w:ins w:id="81" w:author="1208251054@qq.com" w:date="2021-06-01T15:58:00Z"/>
          <w:rFonts w:hint="eastAsia"/>
          <w:rPrChange w:id="82" w:author="1208251054@qq.com" w:date="2021-06-01T16:34:00Z">
            <w:rPr>
              <w:ins w:id="83" w:author="1208251054@qq.com" w:date="2021-06-01T15:58:00Z"/>
              <w:rFonts w:hint="eastAsia"/>
              <w:b/>
              <w:bCs/>
            </w:rPr>
          </w:rPrChange>
        </w:rPr>
      </w:pPr>
      <w:ins w:id="84" w:author="1208251054@qq.com" w:date="2021-06-01T16:45:00Z">
        <w:r>
          <w:tab/>
        </w:r>
        <w:r>
          <w:rPr>
            <w:rFonts w:hint="eastAsia"/>
          </w:rPr>
          <w:t>另外，磁场发生器</w:t>
        </w:r>
      </w:ins>
      <w:ins w:id="85" w:author="1208251054@qq.com" w:date="2021-06-01T16:46:00Z">
        <w:r>
          <w:rPr>
            <w:rFonts w:hint="eastAsia"/>
          </w:rPr>
          <w:t>发出的电磁场虽然短时间内对人体健康并无</w:t>
        </w:r>
      </w:ins>
      <w:ins w:id="86" w:author="1208251054@qq.com" w:date="2021-06-01T16:47:00Z">
        <w:r>
          <w:rPr>
            <w:rFonts w:hint="eastAsia"/>
          </w:rPr>
          <w:t>大碍，但长此以往，外科手术医生难免会收到电磁辐射的影响。</w:t>
        </w:r>
      </w:ins>
    </w:p>
    <w:p w14:paraId="6027C8B9" w14:textId="13301223" w:rsidR="00AF2435" w:rsidRPr="00AF2435" w:rsidDel="006A0D8D" w:rsidRDefault="002F0F23" w:rsidP="002F0F23">
      <w:pPr>
        <w:rPr>
          <w:del w:id="87" w:author="1208251054@qq.com" w:date="2021-06-01T16:49:00Z"/>
        </w:rPr>
      </w:pPr>
      <w:del w:id="88" w:author="1208251054@qq.com" w:date="2021-06-01T16:49:00Z">
        <w:r w:rsidDel="006A0D8D">
          <w:rPr>
            <w:b/>
            <w:bCs/>
          </w:rPr>
          <w:delText>专利名称</w:delText>
        </w:r>
        <w:r w:rsidDel="006A0D8D">
          <w:delText>：</w:delText>
        </w:r>
        <w:r w:rsidDel="006A0D8D">
          <w:delText xml:space="preserve"> </w:delText>
        </w:r>
        <w:r w:rsidR="00AF2435" w:rsidDel="006A0D8D">
          <w:rPr>
            <w:rFonts w:hint="eastAsia"/>
          </w:rPr>
          <w:delText>多形标志点（公开号：</w:delText>
        </w:r>
        <w:r w:rsidR="00AF2435" w:rsidDel="006A0D8D">
          <w:rPr>
            <w:rFonts w:hint="eastAsia"/>
          </w:rPr>
          <w:delText>CN</w:delText>
        </w:r>
        <w:r w:rsidR="00AF2435" w:rsidDel="006A0D8D">
          <w:delText>2726548Y</w:delText>
        </w:r>
        <w:r w:rsidR="00AF2435" w:rsidDel="006A0D8D">
          <w:rPr>
            <w:rFonts w:hint="eastAsia"/>
          </w:rPr>
          <w:delText>）</w:delText>
        </w:r>
      </w:del>
    </w:p>
    <w:p w14:paraId="4A9D5703" w14:textId="5D122C32" w:rsidR="00954BAF" w:rsidDel="006A0D8D" w:rsidRDefault="002F0F23" w:rsidP="00954BAF">
      <w:pPr>
        <w:ind w:firstLine="420"/>
        <w:rPr>
          <w:del w:id="89" w:author="1208251054@qq.com" w:date="2021-06-01T16:49:00Z"/>
        </w:rPr>
      </w:pPr>
      <w:del w:id="90" w:author="1208251054@qq.com" w:date="2021-06-01T16:49:00Z">
        <w:r w:rsidDel="006A0D8D">
          <w:rPr>
            <w:b/>
            <w:bCs/>
          </w:rPr>
          <w:delText>技术特点</w:delText>
        </w:r>
        <w:r w:rsidDel="006A0D8D">
          <w:delText>：</w:delText>
        </w:r>
        <w:r w:rsidDel="006A0D8D">
          <w:rPr>
            <w:rFonts w:hint="eastAsia"/>
          </w:rPr>
          <w:delText xml:space="preserve"> </w:delText>
        </w:r>
        <w:r w:rsidR="00AF2435" w:rsidDel="006A0D8D">
          <w:rPr>
            <w:rFonts w:hint="eastAsia"/>
          </w:rPr>
          <w:delText>用于手术导航系统的空间配准，其包括一标定体、一配准体、一用于将所述标志点固定在人体表面的粘贴装置，</w:delText>
        </w:r>
        <w:r w:rsidR="00954BAF" w:rsidDel="006A0D8D">
          <w:rPr>
            <w:rFonts w:hint="eastAsia"/>
          </w:rPr>
          <w:delText>所述标定体是由若干个基本体构成，所述基本体的形状均为球体，由柔性包装膜包裹液体显影材料构成。基本体以不同的数量、按照不同的排列顺序镶嵌固定在由海绵或泡沫等非显影材料构成的基座上，形成标定体。</w:delText>
        </w:r>
        <w:r w:rsidR="00AF2435" w:rsidDel="006A0D8D">
          <w:rPr>
            <w:rFonts w:hint="eastAsia"/>
          </w:rPr>
          <w:delText>所述配准体由所述标定体围起的不显影的中心孔构成；</w:delText>
        </w:r>
        <w:r w:rsidR="00954BAF" w:rsidDel="006A0D8D">
          <w:rPr>
            <w:rFonts w:hint="eastAsia"/>
          </w:rPr>
          <w:delText>术前三维影像扫描前，在患者身上贴上具有</w:delText>
        </w:r>
        <w:r w:rsidR="00AF2435" w:rsidDel="006A0D8D">
          <w:rPr>
            <w:rFonts w:hint="eastAsia"/>
          </w:rPr>
          <w:delText>标识性功能的不同形状</w:delText>
        </w:r>
        <w:r w:rsidR="00954BAF" w:rsidDel="006A0D8D">
          <w:rPr>
            <w:rFonts w:hint="eastAsia"/>
          </w:rPr>
          <w:delText>的标定体，</w:delText>
        </w:r>
        <w:r w:rsidR="00AE24A6" w:rsidDel="006A0D8D">
          <w:rPr>
            <w:rFonts w:hint="eastAsia"/>
          </w:rPr>
          <w:delText>相互之间可以区分，并且显影图像与实物容易一一对应。</w:delText>
        </w:r>
      </w:del>
    </w:p>
    <w:p w14:paraId="12D64EC6" w14:textId="075A71DA" w:rsidR="00AE24A6" w:rsidDel="006A0D8D" w:rsidRDefault="00AE24A6" w:rsidP="00954BAF">
      <w:pPr>
        <w:ind w:firstLine="420"/>
        <w:rPr>
          <w:del w:id="91" w:author="1208251054@qq.com" w:date="2021-06-01T16:49:00Z"/>
        </w:rPr>
      </w:pPr>
      <w:del w:id="92" w:author="1208251054@qq.com" w:date="2021-06-01T16:49:00Z">
        <w:r w:rsidDel="006A0D8D">
          <w:rPr>
            <w:rFonts w:hint="eastAsia"/>
          </w:rPr>
          <w:delText>该方案具有传统标志点的功能，但同时也继承了传统标志点的缺点——每个标定体围起的不显影中心孔构成配准体，每个配准体间的相对位置依然会由于患者体表皮肤的拉伸而产生变化，从而对配准的精度造成很大影响。</w:delText>
        </w:r>
      </w:del>
    </w:p>
    <w:p w14:paraId="7B914750" w14:textId="1999F5D1" w:rsidR="00AE24A6" w:rsidDel="006A0D8D" w:rsidRDefault="00AE24A6" w:rsidP="00954BAF">
      <w:pPr>
        <w:ind w:firstLine="420"/>
        <w:rPr>
          <w:del w:id="93" w:author="1208251054@qq.com" w:date="2021-06-01T16:49:00Z"/>
        </w:rPr>
      </w:pPr>
      <w:del w:id="94" w:author="1208251054@qq.com" w:date="2021-06-01T16:49:00Z">
        <w:r w:rsidDel="006A0D8D">
          <w:rPr>
            <w:rFonts w:hint="eastAsia"/>
          </w:rPr>
          <w:delText>另外，该方案中的标定体中包含有多个柔性包装膜包裹的液体显影材料，</w:delText>
        </w:r>
        <w:r w:rsidR="000D4161" w:rsidDel="006A0D8D">
          <w:rPr>
            <w:rFonts w:hint="eastAsia"/>
          </w:rPr>
          <w:delText>这种标定体的构造方式相比本发明所提方案繁琐不少，并且贴在患者体表的液体显影材料万一泄漏，可能会对患者造成危害，因此具有一定的安全隐患。</w:delText>
        </w:r>
      </w:del>
    </w:p>
    <w:p w14:paraId="1DFB5668" w14:textId="242C221B" w:rsidR="002F0F23" w:rsidRDefault="002F0F23" w:rsidP="006247F9">
      <w:pPr>
        <w:ind w:firstLine="420"/>
      </w:pPr>
    </w:p>
    <w:p w14:paraId="4E2E9B56" w14:textId="77777777" w:rsidR="002F0F23" w:rsidRDefault="002F0F23" w:rsidP="002F0F23">
      <w:pPr>
        <w:pStyle w:val="2"/>
      </w:pPr>
      <w:r>
        <w:rPr>
          <w:rFonts w:hint="eastAsia"/>
        </w:rPr>
        <w:t>上述现有技术的缺点是什么？是什么原因导致这些缺点？</w:t>
      </w:r>
    </w:p>
    <w:p w14:paraId="6D0A1DFD" w14:textId="08EF79C9" w:rsidR="002F0F23" w:rsidRDefault="002F0F23" w:rsidP="002F0F23">
      <w:pPr>
        <w:tabs>
          <w:tab w:val="left" w:pos="2670"/>
        </w:tabs>
        <w:rPr>
          <w:b/>
          <w:color w:val="000000"/>
          <w:sz w:val="28"/>
          <w:szCs w:val="28"/>
        </w:rPr>
      </w:pPr>
      <w:r>
        <w:rPr>
          <w:rFonts w:hint="eastAsia"/>
          <w:b/>
          <w:color w:val="000000"/>
          <w:sz w:val="28"/>
          <w:szCs w:val="28"/>
        </w:rPr>
        <w:t>上述现有技术的缺点：</w:t>
      </w:r>
    </w:p>
    <w:p w14:paraId="15BB8612" w14:textId="3A627011" w:rsidR="00B243D3" w:rsidRDefault="00B243D3" w:rsidP="00B243D3">
      <w:pPr>
        <w:rPr>
          <w:ins w:id="95" w:author="1208251054@qq.com" w:date="2021-06-01T16:49:00Z"/>
        </w:rPr>
      </w:pPr>
      <w:ins w:id="96" w:author="1208251054@qq.com" w:date="2021-06-01T16:49:00Z">
        <w:r>
          <w:rPr>
            <w:rFonts w:hint="eastAsia"/>
          </w:rPr>
          <w:t>上手现有技术中，</w:t>
        </w:r>
        <w:r>
          <w:rPr>
            <w:rFonts w:hint="eastAsia"/>
          </w:rPr>
          <w:t>使用磁场发生器进行坐标的获取、配准与转换，需要在地面安装标定板，在扫描床一侧安装磁场发生器，并且需要在超声探头、患者、穿刺针上安装六自由度的传感器。繁琐的准备延长了术前准备时间，并且对手术空间有着较大要求，同时安装在</w:t>
        </w:r>
        <w:proofErr w:type="gramStart"/>
        <w:r>
          <w:rPr>
            <w:rFonts w:hint="eastAsia"/>
          </w:rPr>
          <w:t>扫描床侧边</w:t>
        </w:r>
        <w:proofErr w:type="gramEnd"/>
        <w:r>
          <w:rPr>
            <w:rFonts w:hint="eastAsia"/>
          </w:rPr>
          <w:t>的磁场发生器占据了手术医生的操作空间。</w:t>
        </w:r>
        <w:r>
          <w:rPr>
            <w:rFonts w:hint="eastAsia"/>
          </w:rPr>
          <w:t xml:space="preserve"> </w:t>
        </w:r>
      </w:ins>
    </w:p>
    <w:p w14:paraId="56132ED7" w14:textId="502A58FC" w:rsidR="00B243D3" w:rsidRPr="00CB5419" w:rsidRDefault="00B243D3" w:rsidP="00B243D3">
      <w:pPr>
        <w:rPr>
          <w:ins w:id="97" w:author="1208251054@qq.com" w:date="2021-06-01T16:49:00Z"/>
          <w:rFonts w:hint="eastAsia"/>
        </w:rPr>
      </w:pPr>
      <w:ins w:id="98" w:author="1208251054@qq.com" w:date="2021-06-01T16:49:00Z">
        <w:r>
          <w:tab/>
        </w:r>
        <w:r>
          <w:rPr>
            <w:rFonts w:hint="eastAsia"/>
          </w:rPr>
          <w:t>另外，磁场发生器</w:t>
        </w:r>
      </w:ins>
      <w:ins w:id="99" w:author="1208251054@qq.com" w:date="2021-06-01T16:50:00Z">
        <w:r>
          <w:rPr>
            <w:rFonts w:hint="eastAsia"/>
          </w:rPr>
          <w:t>强度的变化会影响坐标的配准精度，导致</w:t>
        </w:r>
      </w:ins>
      <w:ins w:id="100" w:author="1208251054@qq.com" w:date="2021-06-01T16:51:00Z">
        <w:r>
          <w:rPr>
            <w:rFonts w:hint="eastAsia"/>
          </w:rPr>
          <w:t>CT</w:t>
        </w:r>
        <w:r>
          <w:rPr>
            <w:rFonts w:hint="eastAsia"/>
          </w:rPr>
          <w:t>与超声融合效果较差。</w:t>
        </w:r>
      </w:ins>
      <w:ins w:id="101" w:author="1208251054@qq.com" w:date="2021-06-01T16:50:00Z">
        <w:r>
          <w:rPr>
            <w:rFonts w:hint="eastAsia"/>
          </w:rPr>
          <w:t>而且，</w:t>
        </w:r>
      </w:ins>
      <w:ins w:id="102" w:author="1208251054@qq.com" w:date="2021-06-01T16:49:00Z">
        <w:r>
          <w:rPr>
            <w:rFonts w:hint="eastAsia"/>
          </w:rPr>
          <w:t>发出的电磁场虽然短时间内对人体健康并无大碍，但长此以往，外科手术医生难免会收到电磁辐射的影响。</w:t>
        </w:r>
      </w:ins>
    </w:p>
    <w:p w14:paraId="654230AB" w14:textId="38F8C0D4" w:rsidR="007424E2" w:rsidRPr="00B243D3" w:rsidRDefault="007424E2" w:rsidP="004C0720">
      <w:pPr>
        <w:ind w:firstLine="420"/>
        <w:rPr>
          <w:ins w:id="103" w:author="1208251054@qq.com" w:date="2021-06-01T15:59:00Z"/>
          <w:rFonts w:hint="eastAsia"/>
          <w:rPrChange w:id="104" w:author="1208251054@qq.com" w:date="2021-06-01T16:49:00Z">
            <w:rPr>
              <w:ins w:id="105" w:author="1208251054@qq.com" w:date="2021-06-01T15:59:00Z"/>
              <w:rFonts w:hint="eastAsia"/>
            </w:rPr>
          </w:rPrChange>
        </w:rPr>
      </w:pPr>
    </w:p>
    <w:p w14:paraId="049EDFB9" w14:textId="54E9AC17" w:rsidR="009060F8" w:rsidDel="00B243D3" w:rsidRDefault="009060F8" w:rsidP="004C0720">
      <w:pPr>
        <w:ind w:firstLine="420"/>
        <w:rPr>
          <w:del w:id="106" w:author="1208251054@qq.com" w:date="2021-06-01T16:51:00Z"/>
        </w:rPr>
      </w:pPr>
      <w:del w:id="107" w:author="1208251054@qq.com" w:date="2021-06-01T16:51:00Z">
        <w:r w:rsidDel="00B243D3">
          <w:rPr>
            <w:rFonts w:hint="eastAsia"/>
          </w:rPr>
          <w:delText>上述现有技术中，传统的三点定位方式，每个标记都只作为一个点，这样构建出来的仅仅是一个整体坐标系。由于病人在扫描</w:delText>
        </w:r>
        <w:r w:rsidDel="00B243D3">
          <w:rPr>
            <w:rFonts w:hint="eastAsia"/>
          </w:rPr>
          <w:delText>CT</w:delText>
        </w:r>
        <w:r w:rsidDel="00B243D3">
          <w:rPr>
            <w:rFonts w:hint="eastAsia"/>
          </w:rPr>
          <w:delText>时与术前配准时，体位会发生变化，导致标记点有所偏移，那么会导致配准结果也会有相应的误差。</w:delText>
        </w:r>
      </w:del>
    </w:p>
    <w:p w14:paraId="661FB91B" w14:textId="5D23E121" w:rsidR="004C0720" w:rsidDel="00B243D3" w:rsidRDefault="004C0720" w:rsidP="004C0720">
      <w:pPr>
        <w:ind w:firstLine="420"/>
        <w:rPr>
          <w:del w:id="108" w:author="1208251054@qq.com" w:date="2021-06-01T16:51:00Z"/>
        </w:rPr>
      </w:pPr>
      <w:del w:id="109" w:author="1208251054@qq.com" w:date="2021-06-01T16:51:00Z">
        <w:r w:rsidDel="00B243D3">
          <w:rPr>
            <w:rFonts w:hint="eastAsia"/>
          </w:rPr>
          <w:delText>上述现有技术中，通过解剖标志点和体内预埋标记物进行配准的方法，对患者是有创的，增加了额外风险，并且使得术前配准准备时间漫长，延长了手术时间</w:delText>
        </w:r>
        <w:r w:rsidR="00CE373A" w:rsidDel="00B243D3">
          <w:rPr>
            <w:rFonts w:hint="eastAsia"/>
          </w:rPr>
          <w:delText>，术后也需要更多恢复时间</w:delText>
        </w:r>
        <w:r w:rsidDel="00B243D3">
          <w:rPr>
            <w:rFonts w:hint="eastAsia"/>
          </w:rPr>
          <w:delText>。</w:delText>
        </w:r>
      </w:del>
    </w:p>
    <w:p w14:paraId="212E3002" w14:textId="14D48BD1" w:rsidR="004C0720" w:rsidDel="00B243D3" w:rsidRDefault="004C0720" w:rsidP="004C0720">
      <w:pPr>
        <w:ind w:firstLine="420"/>
        <w:rPr>
          <w:del w:id="110" w:author="1208251054@qq.com" w:date="2021-06-01T16:51:00Z"/>
        </w:rPr>
      </w:pPr>
      <w:del w:id="111" w:author="1208251054@qq.com" w:date="2021-06-01T16:51:00Z">
        <w:r w:rsidDel="00B243D3">
          <w:rPr>
            <w:rFonts w:hint="eastAsia"/>
          </w:rPr>
          <w:delText>上述现有技术中，通过较大型的配准装置以及在手术床边安装固定装置来辅助配准的方法，操作十分繁琐，需要对标记物、固定装置进行人工安放，术前准备时间过长，效率低下。并且，久而久之，由于物理磨损，</w:delText>
        </w:r>
        <w:r w:rsidR="009060F8" w:rsidDel="00B243D3">
          <w:rPr>
            <w:rFonts w:hint="eastAsia"/>
          </w:rPr>
          <w:delText>配准精度会快速下降</w:delText>
        </w:r>
        <w:r w:rsidDel="00B243D3">
          <w:rPr>
            <w:rFonts w:hint="eastAsia"/>
          </w:rPr>
          <w:delText>。</w:delText>
        </w:r>
      </w:del>
    </w:p>
    <w:p w14:paraId="6E46F0C6" w14:textId="07C4B230" w:rsidR="00E57E95" w:rsidRPr="00F572ED" w:rsidDel="00B243D3" w:rsidRDefault="009060F8" w:rsidP="00F572ED">
      <w:pPr>
        <w:ind w:firstLine="420"/>
        <w:rPr>
          <w:del w:id="112" w:author="1208251054@qq.com" w:date="2021-06-01T16:51:00Z"/>
        </w:rPr>
      </w:pPr>
      <w:del w:id="113" w:author="1208251054@qq.com" w:date="2021-06-01T16:51:00Z">
        <w:r w:rsidDel="00B243D3">
          <w:rPr>
            <w:rFonts w:hint="eastAsia"/>
          </w:rPr>
          <w:delText>上述现有技术中，采用结构光进行影像配准的技术，</w:delText>
        </w:r>
        <w:r w:rsidR="00E57E95" w:rsidDel="00B243D3">
          <w:rPr>
            <w:rFonts w:hint="eastAsia"/>
          </w:rPr>
          <w:delText>设备过多，在手术台上方的较小空间还需要放置其他术中所需设备，难以为配准技术腾挪出如此多的空间，操作多有不便；另外，需要将结构光导航仪上的摄像机坐标系、病灶区域附近的静态基准坐标系、末端执行器的坐标系以及手术导航系统导航影像坐标系统进行转换，叠加多次，累计误差也相对增大。</w:delText>
        </w:r>
      </w:del>
    </w:p>
    <w:p w14:paraId="709CEC4E" w14:textId="1DC71A41" w:rsidR="00C6001C" w:rsidRPr="004C0720" w:rsidDel="00B243D3" w:rsidRDefault="00E57E95" w:rsidP="00AE24A6">
      <w:pPr>
        <w:ind w:firstLine="420"/>
        <w:rPr>
          <w:del w:id="114" w:author="1208251054@qq.com" w:date="2021-06-01T16:51:00Z"/>
        </w:rPr>
      </w:pPr>
      <w:del w:id="115" w:author="1208251054@qq.com" w:date="2021-06-01T16:51:00Z">
        <w:r w:rsidDel="00B243D3">
          <w:rPr>
            <w:rFonts w:hint="eastAsia"/>
          </w:rPr>
          <w:delText>上述现有技术中，采用红外光进行影像配准的技术，需要将定位标记装置的位置通过固定装置固定</w:delText>
        </w:r>
        <w:r w:rsidR="00CE373A" w:rsidDel="00B243D3">
          <w:rPr>
            <w:rFonts w:hint="eastAsia"/>
          </w:rPr>
          <w:delText>，并且需要保持定位标记装置在体表的位置进行</w:delText>
        </w:r>
        <w:r w:rsidR="00CE373A" w:rsidDel="00B243D3">
          <w:rPr>
            <w:rFonts w:hint="eastAsia"/>
          </w:rPr>
          <w:delText>CT</w:delText>
        </w:r>
        <w:r w:rsidR="00CE373A" w:rsidDel="00B243D3">
          <w:rPr>
            <w:rFonts w:hint="eastAsia"/>
          </w:rPr>
          <w:delText>扫描等，整个过程繁杂冗余，不够灵活轻便。</w:delText>
        </w:r>
      </w:del>
    </w:p>
    <w:p w14:paraId="3E0B664E" w14:textId="77777777" w:rsidR="002F0F23" w:rsidRDefault="002F0F23" w:rsidP="002F0F23">
      <w:pPr>
        <w:tabs>
          <w:tab w:val="left" w:pos="2670"/>
        </w:tabs>
        <w:rPr>
          <w:b/>
          <w:color w:val="000000"/>
          <w:sz w:val="28"/>
          <w:szCs w:val="28"/>
        </w:rPr>
      </w:pPr>
      <w:r>
        <w:rPr>
          <w:rFonts w:hint="eastAsia"/>
          <w:b/>
          <w:color w:val="000000"/>
          <w:sz w:val="28"/>
          <w:szCs w:val="28"/>
        </w:rPr>
        <w:t>导致上述缺点的原因：</w:t>
      </w:r>
    </w:p>
    <w:p w14:paraId="5660A057" w14:textId="27D6A6A5" w:rsidR="002F0F23" w:rsidDel="00B243D3" w:rsidRDefault="00B243D3" w:rsidP="00B243D3">
      <w:pPr>
        <w:rPr>
          <w:del w:id="116" w:author="1208251054@qq.com" w:date="2021-06-01T16:57:00Z"/>
        </w:rPr>
      </w:pPr>
      <w:ins w:id="117" w:author="1208251054@qq.com" w:date="2021-06-01T16:51:00Z">
        <w:r>
          <w:tab/>
        </w:r>
      </w:ins>
      <w:ins w:id="118" w:author="1208251054@qq.com" w:date="2021-06-01T16:53:00Z">
        <w:r>
          <w:rPr>
            <w:rFonts w:hint="eastAsia"/>
          </w:rPr>
          <w:t>上述</w:t>
        </w:r>
      </w:ins>
      <w:ins w:id="119" w:author="1208251054@qq.com" w:date="2021-06-01T16:54:00Z">
        <w:r>
          <w:rPr>
            <w:rFonts w:hint="eastAsia"/>
          </w:rPr>
          <w:t>磁场发生器方式需要配备较大的磁场发生器、</w:t>
        </w:r>
      </w:ins>
      <w:ins w:id="120" w:author="1208251054@qq.com" w:date="2021-06-01T16:55:00Z">
        <w:r>
          <w:rPr>
            <w:rFonts w:hint="eastAsia"/>
          </w:rPr>
          <w:t>倾角传感器、定位板，导致占据空间较大，磁场本身的变化会导致坐标转换精度出现误差，从而</w:t>
        </w:r>
      </w:ins>
      <w:ins w:id="121" w:author="1208251054@qq.com" w:date="2021-06-01T16:56:00Z">
        <w:r>
          <w:rPr>
            <w:rFonts w:hint="eastAsia"/>
          </w:rPr>
          <w:t>穿刺针的显示效果也会变差，磁场发生器发出的电磁场本身对人体会产生电磁辐射，长久来看势必对</w:t>
        </w:r>
      </w:ins>
      <w:ins w:id="122" w:author="1208251054@qq.com" w:date="2021-06-01T16:57:00Z">
        <w:r>
          <w:rPr>
            <w:rFonts w:hint="eastAsia"/>
          </w:rPr>
          <w:t>手术医生造成身体上的损伤。</w:t>
        </w:r>
      </w:ins>
      <w:del w:id="123" w:author="1208251054@qq.com" w:date="2021-06-01T16:57:00Z">
        <w:r w:rsidR="00CE373A" w:rsidDel="00B243D3">
          <w:rPr>
            <w:rFonts w:hint="eastAsia"/>
          </w:rPr>
          <w:delText>传统方式的配准误差较大，主要原因是病人在扫描</w:delText>
        </w:r>
        <w:r w:rsidR="00CE373A" w:rsidDel="00B243D3">
          <w:rPr>
            <w:rFonts w:hint="eastAsia"/>
          </w:rPr>
          <w:delText>CT</w:delText>
        </w:r>
        <w:r w:rsidR="00CE373A" w:rsidDel="00B243D3">
          <w:rPr>
            <w:rFonts w:hint="eastAsia"/>
          </w:rPr>
          <w:delText>时与开始配准时，标记点会随着病人体态的变化而发生变化，这种误差甚至会是厘米级别的，而且无法克服。</w:delText>
        </w:r>
      </w:del>
    </w:p>
    <w:p w14:paraId="70C3C574" w14:textId="77777777" w:rsidR="00B243D3" w:rsidRDefault="00B243D3" w:rsidP="00B243D3">
      <w:pPr>
        <w:rPr>
          <w:ins w:id="124" w:author="1208251054@qq.com" w:date="2021-06-01T16:57:00Z"/>
          <w:rFonts w:hint="eastAsia"/>
        </w:rPr>
        <w:pPrChange w:id="125" w:author="1208251054@qq.com" w:date="2021-06-01T16:57:00Z">
          <w:pPr>
            <w:ind w:firstLine="420"/>
          </w:pPr>
        </w:pPrChange>
      </w:pPr>
    </w:p>
    <w:p w14:paraId="58873113" w14:textId="3509901E" w:rsidR="00CE373A" w:rsidDel="00B243D3" w:rsidRDefault="00CE373A" w:rsidP="00B243D3">
      <w:pPr>
        <w:rPr>
          <w:del w:id="126" w:author="1208251054@qq.com" w:date="2021-06-01T16:57:00Z"/>
        </w:rPr>
        <w:pPrChange w:id="127" w:author="1208251054@qq.com" w:date="2021-06-01T16:57:00Z">
          <w:pPr>
            <w:ind w:firstLine="420"/>
          </w:pPr>
        </w:pPrChange>
      </w:pPr>
      <w:del w:id="128" w:author="1208251054@qq.com" w:date="2021-06-01T16:57:00Z">
        <w:r w:rsidDel="00B243D3">
          <w:rPr>
            <w:rFonts w:hint="eastAsia"/>
          </w:rPr>
          <w:delText>解剖标志点和体内预埋标记物等有创性配准方法，本身就注定了会对患者进行损伤，增加风险。</w:delText>
        </w:r>
      </w:del>
    </w:p>
    <w:p w14:paraId="506AEA52" w14:textId="4AEAAC09" w:rsidR="00CE373A" w:rsidRDefault="00CE373A" w:rsidP="00B243D3">
      <w:pPr>
        <w:pPrChange w:id="129" w:author="1208251054@qq.com" w:date="2021-06-01T16:57:00Z">
          <w:pPr>
            <w:ind w:firstLine="420"/>
          </w:pPr>
        </w:pPrChange>
      </w:pPr>
      <w:del w:id="130" w:author="1208251054@qq.com" w:date="2021-06-01T16:57:00Z">
        <w:r w:rsidDel="00B243D3">
          <w:rPr>
            <w:rFonts w:hint="eastAsia"/>
          </w:rPr>
          <w:delText>激光、红外光、结构光等方法，都需要配备较多较大的配准装置及其固定装置，这是由于这些方法的物理特性所决定。激光必须具有发射和接收装置，结构光必须具有结构光导航仪、摄像机、静态基准等装置。</w:delText>
        </w:r>
      </w:del>
    </w:p>
    <w:p w14:paraId="53F419EC" w14:textId="77777777" w:rsidR="002F0F23" w:rsidDel="00B243D3" w:rsidRDefault="002F0F23" w:rsidP="002F0F23">
      <w:pPr>
        <w:pStyle w:val="2"/>
        <w:rPr>
          <w:del w:id="131" w:author="1208251054@qq.com" w:date="2021-06-01T16:58:00Z"/>
        </w:rPr>
      </w:pPr>
      <w:r>
        <w:rPr>
          <w:rFonts w:hint="eastAsia"/>
        </w:rPr>
        <w:t>针对上述缺点说明本发明创造的目的。</w:t>
      </w:r>
    </w:p>
    <w:p w14:paraId="44AB18CE" w14:textId="77777777" w:rsidR="007424E2" w:rsidRDefault="007424E2" w:rsidP="00B243D3">
      <w:pPr>
        <w:pStyle w:val="2"/>
        <w:rPr>
          <w:ins w:id="132" w:author="1208251054@qq.com" w:date="2021-06-01T15:59:00Z"/>
          <w:rFonts w:hint="eastAsia"/>
        </w:rPr>
        <w:pPrChange w:id="133" w:author="1208251054@qq.com" w:date="2021-06-01T16:58:00Z">
          <w:pPr>
            <w:ind w:firstLine="420"/>
          </w:pPr>
        </w:pPrChange>
      </w:pPr>
    </w:p>
    <w:p w14:paraId="56935749" w14:textId="6CB379B4" w:rsidR="002F0F23" w:rsidRDefault="00CE373A" w:rsidP="002F0F23">
      <w:pPr>
        <w:ind w:firstLine="420"/>
      </w:pPr>
      <w:r>
        <w:rPr>
          <w:rFonts w:hint="eastAsia"/>
        </w:rPr>
        <w:t>针对上述现有</w:t>
      </w:r>
      <w:ins w:id="134" w:author="1208251054@qq.com" w:date="2021-06-01T16:57:00Z">
        <w:r w:rsidR="00B243D3">
          <w:rPr>
            <w:rFonts w:hint="eastAsia"/>
          </w:rPr>
          <w:t>CT</w:t>
        </w:r>
        <w:r w:rsidR="00B243D3">
          <w:rPr>
            <w:rFonts w:hint="eastAsia"/>
          </w:rPr>
          <w:t>与超声融合</w:t>
        </w:r>
      </w:ins>
      <w:del w:id="135" w:author="1208251054@qq.com" w:date="2021-06-01T16:57:00Z">
        <w:r w:rsidDel="00B243D3">
          <w:rPr>
            <w:rFonts w:hint="eastAsia"/>
          </w:rPr>
          <w:delText>配准</w:delText>
        </w:r>
      </w:del>
      <w:r>
        <w:rPr>
          <w:rFonts w:hint="eastAsia"/>
        </w:rPr>
        <w:t>技术，本发明提出了一种</w:t>
      </w:r>
      <w:ins w:id="136" w:author="1208251054@qq.com" w:date="2021-06-01T16:57:00Z">
        <w:r w:rsidR="00B243D3">
          <w:rPr>
            <w:rFonts w:hint="eastAsia"/>
          </w:rPr>
          <w:t>基于</w:t>
        </w:r>
      </w:ins>
      <w:ins w:id="137" w:author="1208251054@qq.com" w:date="2021-06-01T16:58:00Z">
        <w:r w:rsidR="00B243D3">
          <w:rPr>
            <w:rFonts w:hint="eastAsia"/>
          </w:rPr>
          <w:t>铅质</w:t>
        </w:r>
        <w:proofErr w:type="gramStart"/>
        <w:r w:rsidR="00B243D3">
          <w:rPr>
            <w:rFonts w:hint="eastAsia"/>
          </w:rPr>
          <w:t>二维码配准</w:t>
        </w:r>
        <w:proofErr w:type="gramEnd"/>
        <w:r w:rsidR="00B243D3">
          <w:rPr>
            <w:rFonts w:hint="eastAsia"/>
          </w:rPr>
          <w:t>的</w:t>
        </w:r>
        <w:r w:rsidR="00B243D3">
          <w:rPr>
            <w:rFonts w:hint="eastAsia"/>
          </w:rPr>
          <w:t>CT</w:t>
        </w:r>
        <w:r w:rsidR="00B243D3">
          <w:rPr>
            <w:rFonts w:hint="eastAsia"/>
          </w:rPr>
          <w:t>与超声融合的三维重建技术</w:t>
        </w:r>
      </w:ins>
      <w:del w:id="138" w:author="1208251054@qq.com" w:date="2021-06-01T16:57:00Z">
        <w:r w:rsidDel="00B243D3">
          <w:rPr>
            <w:rFonts w:hint="eastAsia"/>
          </w:rPr>
          <w:delText>基于铅质二维码标记物的视觉定位方法、装置及系统</w:delText>
        </w:r>
      </w:del>
      <w:r>
        <w:rPr>
          <w:rFonts w:hint="eastAsia"/>
        </w:rPr>
        <w:t>。本发明</w:t>
      </w:r>
      <w:del w:id="139" w:author="1208251054@qq.com" w:date="2021-06-01T16:58:00Z">
        <w:r w:rsidDel="00B243D3">
          <w:rPr>
            <w:rFonts w:hint="eastAsia"/>
          </w:rPr>
          <w:delText>配准</w:delText>
        </w:r>
      </w:del>
      <w:ins w:id="140" w:author="1208251054@qq.com" w:date="2021-06-01T16:58:00Z">
        <w:r w:rsidR="00B243D3">
          <w:rPr>
            <w:rFonts w:hint="eastAsia"/>
          </w:rPr>
          <w:t>融合技术</w:t>
        </w:r>
      </w:ins>
      <w:r>
        <w:rPr>
          <w:rFonts w:hint="eastAsia"/>
        </w:rPr>
        <w:t>所需装置简单</w:t>
      </w:r>
      <w:r w:rsidR="00E14048">
        <w:rPr>
          <w:rFonts w:hint="eastAsia"/>
        </w:rPr>
        <w:t>、精度高、时间短，完美克服了上述缺点。</w:t>
      </w:r>
    </w:p>
    <w:p w14:paraId="6D888294" w14:textId="77777777" w:rsidR="002F0F23" w:rsidRDefault="002F0F23" w:rsidP="002F0F23">
      <w:pPr>
        <w:pStyle w:val="2"/>
      </w:pPr>
      <w:r>
        <w:rPr>
          <w:rFonts w:hint="eastAsia"/>
        </w:rPr>
        <w:t>本发明创造的技术内容（具体的技术方案，如包括什么部件，部件之间的连接关系、各个部件以及部件与部件之间的工作原理）。</w:t>
      </w:r>
    </w:p>
    <w:p w14:paraId="5FD5990E" w14:textId="6CC92803" w:rsidR="007424E2" w:rsidRDefault="009A2093" w:rsidP="00A556F7">
      <w:pPr>
        <w:ind w:firstLine="420"/>
        <w:rPr>
          <w:ins w:id="141" w:author="1208251054@qq.com" w:date="2021-06-01T15:59:00Z"/>
        </w:rPr>
        <w:pPrChange w:id="142" w:author="1208251054@qq.com" w:date="2021-06-01T18:54:00Z">
          <w:pPr>
            <w:ind w:firstLine="420"/>
          </w:pPr>
        </w:pPrChange>
      </w:pPr>
      <w:ins w:id="143" w:author="1208251054@qq.com" w:date="2021-06-01T18:23:00Z">
        <w:r>
          <w:rPr>
            <w:rFonts w:hint="eastAsia"/>
          </w:rPr>
          <w:t>本发明提出一种基于</w:t>
        </w:r>
      </w:ins>
      <w:ins w:id="144" w:author="1208251054@qq.com" w:date="2021-06-01T18:57:00Z">
        <w:r w:rsidR="00A556F7">
          <w:rPr>
            <w:rFonts w:hint="eastAsia"/>
          </w:rPr>
          <w:t>CT</w:t>
        </w:r>
        <w:r w:rsidR="00A556F7">
          <w:rPr>
            <w:rFonts w:hint="eastAsia"/>
          </w:rPr>
          <w:t>与超声融合的</w:t>
        </w:r>
      </w:ins>
    </w:p>
    <w:p w14:paraId="155B1749" w14:textId="77777777" w:rsidR="00A556F7" w:rsidRDefault="00A556F7" w:rsidP="002F0F23">
      <w:pPr>
        <w:ind w:firstLine="420"/>
        <w:rPr>
          <w:ins w:id="145" w:author="1208251054@qq.com" w:date="2021-06-01T18:54:00Z"/>
        </w:rPr>
      </w:pPr>
    </w:p>
    <w:p w14:paraId="290659A9" w14:textId="001DE15B" w:rsidR="002F0F23" w:rsidRDefault="002F0F23" w:rsidP="002F0F23">
      <w:pPr>
        <w:ind w:firstLine="420"/>
      </w:pPr>
      <w:r>
        <w:rPr>
          <w:rFonts w:hint="eastAsia"/>
        </w:rPr>
        <w:t>本发明提出的一种基于</w:t>
      </w:r>
      <w:r w:rsidR="003A1CB8">
        <w:rPr>
          <w:rFonts w:hint="eastAsia"/>
        </w:rPr>
        <w:t>铅</w:t>
      </w:r>
      <w:r w:rsidR="00E14048">
        <w:rPr>
          <w:rFonts w:hint="eastAsia"/>
        </w:rPr>
        <w:t>质</w:t>
      </w:r>
      <w:proofErr w:type="gramStart"/>
      <w:r w:rsidR="003A1CB8">
        <w:rPr>
          <w:rFonts w:hint="eastAsia"/>
        </w:rPr>
        <w:t>二维码标记</w:t>
      </w:r>
      <w:proofErr w:type="gramEnd"/>
      <w:r w:rsidR="003A1CB8">
        <w:rPr>
          <w:rFonts w:hint="eastAsia"/>
        </w:rPr>
        <w:t>物</w:t>
      </w:r>
      <w:r>
        <w:rPr>
          <w:rFonts w:hint="eastAsia"/>
        </w:rPr>
        <w:t>的</w:t>
      </w:r>
      <w:r w:rsidR="003A1CB8">
        <w:rPr>
          <w:rFonts w:hint="eastAsia"/>
        </w:rPr>
        <w:t>视觉定位方法、装置及其系统</w:t>
      </w:r>
      <w:r>
        <w:rPr>
          <w:rFonts w:hint="eastAsia"/>
        </w:rPr>
        <w:t>，能够</w:t>
      </w:r>
      <w:r w:rsidR="003A1CB8">
        <w:rPr>
          <w:rFonts w:hint="eastAsia"/>
        </w:rPr>
        <w:t>基于铅</w:t>
      </w:r>
      <w:r w:rsidR="00E14048">
        <w:rPr>
          <w:rFonts w:hint="eastAsia"/>
        </w:rPr>
        <w:t>质</w:t>
      </w:r>
      <w:proofErr w:type="gramStart"/>
      <w:r w:rsidR="003A1CB8">
        <w:rPr>
          <w:rFonts w:hint="eastAsia"/>
        </w:rPr>
        <w:t>二维码标记</w:t>
      </w:r>
      <w:proofErr w:type="gramEnd"/>
      <w:r w:rsidR="009F3AE5">
        <w:rPr>
          <w:rFonts w:hint="eastAsia"/>
        </w:rPr>
        <w:t>物</w:t>
      </w:r>
      <w:r>
        <w:rPr>
          <w:rFonts w:hint="eastAsia"/>
        </w:rPr>
        <w:t>将术中</w:t>
      </w:r>
      <w:r w:rsidR="00AE52D4">
        <w:rPr>
          <w:rFonts w:hint="eastAsia"/>
        </w:rPr>
        <w:t>相机</w:t>
      </w:r>
      <w:r w:rsidR="009F3AE5">
        <w:rPr>
          <w:rFonts w:hint="eastAsia"/>
        </w:rPr>
        <w:t>视觉系统</w:t>
      </w:r>
      <w:r w:rsidR="00AE52D4">
        <w:rPr>
          <w:rFonts w:hint="eastAsia"/>
        </w:rPr>
        <w:t>中病灶区域</w:t>
      </w:r>
      <w:r>
        <w:rPr>
          <w:rFonts w:hint="eastAsia"/>
        </w:rPr>
        <w:t>与术前</w:t>
      </w:r>
      <w:r>
        <w:rPr>
          <w:rFonts w:hint="eastAsia"/>
        </w:rPr>
        <w:t>CT</w:t>
      </w:r>
      <w:r w:rsidR="00AE52D4">
        <w:rPr>
          <w:rFonts w:hint="eastAsia"/>
        </w:rPr>
        <w:t>三维成像模型中的病灶区域</w:t>
      </w:r>
      <w:r>
        <w:rPr>
          <w:rFonts w:hint="eastAsia"/>
        </w:rPr>
        <w:t>进行</w:t>
      </w:r>
      <w:r>
        <w:rPr>
          <w:rFonts w:hint="eastAsia"/>
        </w:rPr>
        <w:lastRenderedPageBreak/>
        <w:t>配准。</w:t>
      </w:r>
    </w:p>
    <w:p w14:paraId="7C7CA29E" w14:textId="4F8DFECF" w:rsidR="00052061" w:rsidRDefault="002F0F23" w:rsidP="002F0F23">
      <w:pPr>
        <w:ind w:firstLine="420"/>
      </w:pPr>
      <w:r>
        <w:rPr>
          <w:rFonts w:hint="eastAsia"/>
        </w:rPr>
        <w:t>本发明所涉及的主要部件有：</w:t>
      </w:r>
      <w:r w:rsidR="003A1CB8">
        <w:rPr>
          <w:rFonts w:hint="eastAsia"/>
        </w:rPr>
        <w:t>铅</w:t>
      </w:r>
      <w:r w:rsidR="00E14048">
        <w:rPr>
          <w:rFonts w:hint="eastAsia"/>
        </w:rPr>
        <w:t>质</w:t>
      </w:r>
      <w:proofErr w:type="gramStart"/>
      <w:r w:rsidR="003A1CB8">
        <w:rPr>
          <w:rFonts w:hint="eastAsia"/>
        </w:rPr>
        <w:t>二维码</w:t>
      </w:r>
      <w:r w:rsidR="00E14048">
        <w:rPr>
          <w:rFonts w:hint="eastAsia"/>
        </w:rPr>
        <w:t>标记</w:t>
      </w:r>
      <w:proofErr w:type="gramEnd"/>
      <w:r w:rsidR="00E14048">
        <w:rPr>
          <w:rFonts w:hint="eastAsia"/>
        </w:rPr>
        <w:t>物</w:t>
      </w:r>
      <w:r w:rsidR="00E65A44">
        <w:rPr>
          <w:rFonts w:hint="eastAsia"/>
        </w:rPr>
        <w:t>、</w:t>
      </w:r>
      <w:proofErr w:type="gramStart"/>
      <w:r w:rsidR="003834D3">
        <w:rPr>
          <w:rFonts w:hint="eastAsia"/>
        </w:rPr>
        <w:t>二维码检测</w:t>
      </w:r>
      <w:proofErr w:type="gramEnd"/>
      <w:r w:rsidR="003834D3">
        <w:rPr>
          <w:rFonts w:hint="eastAsia"/>
        </w:rPr>
        <w:t>与编码系统</w:t>
      </w:r>
      <w:r w:rsidR="00E65A44">
        <w:rPr>
          <w:rFonts w:hint="eastAsia"/>
        </w:rPr>
        <w:t>、术前三维成像系统、术中相机视觉系统、计算机处理系统。</w:t>
      </w:r>
    </w:p>
    <w:p w14:paraId="5DD8BC2F" w14:textId="15753CB9" w:rsidR="00052061" w:rsidRDefault="005B5C63" w:rsidP="002F0F23">
      <w:pPr>
        <w:ind w:firstLine="420"/>
      </w:pPr>
      <w:r>
        <w:rPr>
          <w:rFonts w:hint="eastAsia"/>
        </w:rPr>
        <w:t>所述</w:t>
      </w:r>
      <w:proofErr w:type="gramStart"/>
      <w:r w:rsidR="003834D3">
        <w:rPr>
          <w:rFonts w:hint="eastAsia"/>
        </w:rPr>
        <w:t>二维码检测</w:t>
      </w:r>
      <w:proofErr w:type="gramEnd"/>
      <w:r w:rsidR="003834D3">
        <w:rPr>
          <w:rFonts w:hint="eastAsia"/>
        </w:rPr>
        <w:t>与编码系统</w:t>
      </w:r>
      <w:r>
        <w:rPr>
          <w:rFonts w:hint="eastAsia"/>
        </w:rPr>
        <w:t>，其特征在于根据梯度检测出</w:t>
      </w:r>
      <w:proofErr w:type="gramStart"/>
      <w:r>
        <w:rPr>
          <w:rFonts w:hint="eastAsia"/>
        </w:rPr>
        <w:t>二维码图像</w:t>
      </w:r>
      <w:proofErr w:type="gramEnd"/>
      <w:r>
        <w:rPr>
          <w:rFonts w:hint="eastAsia"/>
        </w:rPr>
        <w:t>中的各种边缘；在边缘图像中找出需要的四边形图案并进行筛选；根据</w:t>
      </w:r>
      <w:r w:rsidR="00C56D10">
        <w:rPr>
          <w:rFonts w:hint="eastAsia"/>
        </w:rPr>
        <w:t>每个</w:t>
      </w:r>
      <w:r w:rsidR="00615361">
        <w:rPr>
          <w:rFonts w:hint="eastAsia"/>
        </w:rPr>
        <w:t>四边形图案</w:t>
      </w:r>
      <w:r w:rsidR="00C56D10">
        <w:rPr>
          <w:rFonts w:hint="eastAsia"/>
        </w:rPr>
        <w:t>的灰度值与阈值的大小确定一系列</w:t>
      </w:r>
      <w:r w:rsidR="00C56D10">
        <w:rPr>
          <w:rFonts w:hint="eastAsia"/>
        </w:rPr>
        <w:t>0</w:t>
      </w:r>
      <w:r w:rsidR="00C56D10">
        <w:rPr>
          <w:rFonts w:hint="eastAsia"/>
        </w:rPr>
        <w:t>、</w:t>
      </w:r>
      <w:r w:rsidR="00C56D10">
        <w:rPr>
          <w:rFonts w:hint="eastAsia"/>
        </w:rPr>
        <w:t>1</w:t>
      </w:r>
      <w:r w:rsidR="00C56D10">
        <w:rPr>
          <w:rFonts w:hint="eastAsia"/>
        </w:rPr>
        <w:t>串，得到该</w:t>
      </w:r>
      <w:proofErr w:type="gramStart"/>
      <w:r w:rsidR="00C56D10">
        <w:rPr>
          <w:rFonts w:hint="eastAsia"/>
        </w:rPr>
        <w:t>二维码的</w:t>
      </w:r>
      <w:proofErr w:type="gramEnd"/>
      <w:r w:rsidR="00E36C5C">
        <w:rPr>
          <w:rFonts w:hint="eastAsia"/>
        </w:rPr>
        <w:t>信息</w:t>
      </w:r>
      <w:r w:rsidR="00C56D10">
        <w:rPr>
          <w:rFonts w:hint="eastAsia"/>
        </w:rPr>
        <w:t>。</w:t>
      </w:r>
    </w:p>
    <w:p w14:paraId="11547365" w14:textId="77777777" w:rsidR="00AE52D4" w:rsidRDefault="00E14048" w:rsidP="002F0F23">
      <w:pPr>
        <w:ind w:firstLine="420"/>
      </w:pPr>
      <w:r>
        <w:rPr>
          <w:rFonts w:hint="eastAsia"/>
        </w:rPr>
        <w:t>所述铅质</w:t>
      </w:r>
      <w:proofErr w:type="gramStart"/>
      <w:r>
        <w:rPr>
          <w:rFonts w:hint="eastAsia"/>
        </w:rPr>
        <w:t>二维码标记</w:t>
      </w:r>
      <w:proofErr w:type="gramEnd"/>
      <w:r>
        <w:rPr>
          <w:rFonts w:hint="eastAsia"/>
        </w:rPr>
        <w:t>物由铅粉材质喷绘二</w:t>
      </w:r>
      <w:proofErr w:type="gramStart"/>
      <w:r>
        <w:rPr>
          <w:rFonts w:hint="eastAsia"/>
        </w:rPr>
        <w:t>维码或者在铅层</w:t>
      </w:r>
      <w:proofErr w:type="gramEnd"/>
      <w:r>
        <w:rPr>
          <w:rFonts w:hint="eastAsia"/>
        </w:rPr>
        <w:t>上贴附</w:t>
      </w:r>
      <w:proofErr w:type="gramStart"/>
      <w:r>
        <w:rPr>
          <w:rFonts w:hint="eastAsia"/>
        </w:rPr>
        <w:t>二维码两种</w:t>
      </w:r>
      <w:proofErr w:type="gramEnd"/>
      <w:r>
        <w:rPr>
          <w:rFonts w:hint="eastAsia"/>
        </w:rPr>
        <w:t>方式构成，其特征在于</w:t>
      </w:r>
      <w:r w:rsidR="00E65A44">
        <w:rPr>
          <w:rFonts w:hint="eastAsia"/>
        </w:rPr>
        <w:t>所述铅质属于显影材料；</w:t>
      </w:r>
    </w:p>
    <w:p w14:paraId="7A075BD5" w14:textId="4DA73071" w:rsidR="00AE52D4" w:rsidRDefault="00E65A44" w:rsidP="002F0F23">
      <w:pPr>
        <w:ind w:firstLine="420"/>
      </w:pPr>
      <w:r>
        <w:rPr>
          <w:rFonts w:hint="eastAsia"/>
        </w:rPr>
        <w:t>所述</w:t>
      </w:r>
      <w:r w:rsidR="00AE52D4">
        <w:rPr>
          <w:rFonts w:hint="eastAsia"/>
        </w:rPr>
        <w:t>铅质</w:t>
      </w:r>
      <w:proofErr w:type="gramStart"/>
      <w:r>
        <w:rPr>
          <w:rFonts w:hint="eastAsia"/>
        </w:rPr>
        <w:t>二维码极易</w:t>
      </w:r>
      <w:proofErr w:type="gramEnd"/>
      <w:r>
        <w:rPr>
          <w:rFonts w:hint="eastAsia"/>
        </w:rPr>
        <w:t>具备标识性，</w:t>
      </w:r>
      <w:r w:rsidR="00AE52D4">
        <w:rPr>
          <w:rFonts w:hint="eastAsia"/>
        </w:rPr>
        <w:t>通过</w:t>
      </w:r>
      <w:proofErr w:type="gramStart"/>
      <w:r w:rsidR="003834D3">
        <w:rPr>
          <w:rFonts w:hint="eastAsia"/>
        </w:rPr>
        <w:t>二维码检测</w:t>
      </w:r>
      <w:proofErr w:type="gramEnd"/>
      <w:r w:rsidR="003834D3">
        <w:rPr>
          <w:rFonts w:hint="eastAsia"/>
        </w:rPr>
        <w:t>与编码系统</w:t>
      </w:r>
      <w:r w:rsidR="00AE52D4">
        <w:rPr>
          <w:rFonts w:hint="eastAsia"/>
        </w:rPr>
        <w:t>可以得到唯一的标记</w:t>
      </w:r>
      <w:r w:rsidR="00AE52D4">
        <w:rPr>
          <w:rFonts w:hint="eastAsia"/>
        </w:rPr>
        <w:t>ID</w:t>
      </w:r>
      <w:r w:rsidR="00AE52D4">
        <w:rPr>
          <w:rFonts w:hint="eastAsia"/>
        </w:rPr>
        <w:t>，</w:t>
      </w:r>
      <w:r>
        <w:rPr>
          <w:rFonts w:hint="eastAsia"/>
        </w:rPr>
        <w:t>极易被计算机识别</w:t>
      </w:r>
      <w:r w:rsidR="00AE52D4">
        <w:rPr>
          <w:rFonts w:hint="eastAsia"/>
        </w:rPr>
        <w:t>；</w:t>
      </w:r>
    </w:p>
    <w:p w14:paraId="7D5D8A87" w14:textId="3ED2673C" w:rsidR="00E14048" w:rsidRDefault="00AC16CB" w:rsidP="002F0F23">
      <w:pPr>
        <w:ind w:firstLine="420"/>
      </w:pPr>
      <w:r>
        <w:rPr>
          <w:rFonts w:hint="eastAsia"/>
        </w:rPr>
        <w:t>所述</w:t>
      </w:r>
      <w:r w:rsidR="00AE52D4">
        <w:rPr>
          <w:rFonts w:hint="eastAsia"/>
        </w:rPr>
        <w:t>铅质二</w:t>
      </w:r>
      <w:proofErr w:type="gramStart"/>
      <w:r w:rsidR="00AE52D4">
        <w:rPr>
          <w:rFonts w:hint="eastAsia"/>
        </w:rPr>
        <w:t>维码通过</w:t>
      </w:r>
      <w:proofErr w:type="gramEnd"/>
      <w:r w:rsidR="00AE52D4">
        <w:rPr>
          <w:rFonts w:hint="eastAsia"/>
        </w:rPr>
        <w:t>对正方形四个角中的三个</w:t>
      </w:r>
      <w:proofErr w:type="gramStart"/>
      <w:r w:rsidR="00AE52D4">
        <w:rPr>
          <w:rFonts w:hint="eastAsia"/>
        </w:rPr>
        <w:t>角设置</w:t>
      </w:r>
      <w:proofErr w:type="gramEnd"/>
      <w:r w:rsidR="00AE52D4">
        <w:rPr>
          <w:rFonts w:hint="eastAsia"/>
        </w:rPr>
        <w:t>基准确定</w:t>
      </w:r>
      <w:proofErr w:type="gramStart"/>
      <w:r w:rsidR="00AE52D4">
        <w:rPr>
          <w:rFonts w:hint="eastAsia"/>
        </w:rPr>
        <w:t>二维码的</w:t>
      </w:r>
      <w:proofErr w:type="gramEnd"/>
      <w:r w:rsidR="00AE52D4">
        <w:rPr>
          <w:rFonts w:hint="eastAsia"/>
        </w:rPr>
        <w:t>方向，以此确定三维影像模型和术中现实患者体位的旋转角差异，帮助计算机处理系统进行快速配准。</w:t>
      </w:r>
    </w:p>
    <w:p w14:paraId="3C3E8F64" w14:textId="4820BFA0" w:rsidR="00E65A44" w:rsidRDefault="005B5C63" w:rsidP="00CE13DF">
      <w:pPr>
        <w:ind w:firstLine="420"/>
        <w:jc w:val="center"/>
      </w:pPr>
      <w:r w:rsidRPr="005B5C63">
        <w:rPr>
          <w:noProof/>
        </w:rPr>
        <w:drawing>
          <wp:inline distT="0" distB="0" distL="0" distR="0" wp14:anchorId="77E1619A" wp14:editId="4C9B1BAE">
            <wp:extent cx="898497" cy="945712"/>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8426" cy="956162"/>
                    </a:xfrm>
                    <a:prstGeom prst="rect">
                      <a:avLst/>
                    </a:prstGeom>
                    <a:noFill/>
                    <a:ln>
                      <a:noFill/>
                    </a:ln>
                  </pic:spPr>
                </pic:pic>
              </a:graphicData>
            </a:graphic>
          </wp:inline>
        </w:drawing>
      </w:r>
    </w:p>
    <w:p w14:paraId="2B644979" w14:textId="3D63958E" w:rsidR="00CE13DF" w:rsidRPr="006247F9" w:rsidRDefault="00CE13DF" w:rsidP="006247F9">
      <w:pPr>
        <w:ind w:firstLine="420"/>
        <w:jc w:val="center"/>
        <w:rPr>
          <w:sz w:val="18"/>
          <w:szCs w:val="18"/>
        </w:rPr>
      </w:pPr>
      <w:r w:rsidRPr="006247F9">
        <w:rPr>
          <w:rFonts w:hint="eastAsia"/>
          <w:sz w:val="18"/>
          <w:szCs w:val="18"/>
        </w:rPr>
        <w:t>图</w:t>
      </w:r>
      <w:r w:rsidRPr="006247F9">
        <w:rPr>
          <w:rFonts w:hint="eastAsia"/>
          <w:sz w:val="18"/>
          <w:szCs w:val="18"/>
        </w:rPr>
        <w:t>1</w:t>
      </w:r>
      <w:r w:rsidRPr="006247F9">
        <w:rPr>
          <w:sz w:val="18"/>
          <w:szCs w:val="18"/>
        </w:rPr>
        <w:t xml:space="preserve"> </w:t>
      </w:r>
      <w:r w:rsidRPr="006247F9">
        <w:rPr>
          <w:rFonts w:hint="eastAsia"/>
          <w:sz w:val="18"/>
          <w:szCs w:val="18"/>
        </w:rPr>
        <w:t>旋转鲁棒性设计示例</w:t>
      </w:r>
    </w:p>
    <w:p w14:paraId="151CEFA4" w14:textId="21FA3179" w:rsidR="00E65A44" w:rsidRDefault="00E65A44" w:rsidP="002F0F23">
      <w:pPr>
        <w:ind w:firstLine="420"/>
      </w:pPr>
      <w:r>
        <w:rPr>
          <w:rFonts w:hint="eastAsia"/>
        </w:rPr>
        <w:t>计算机处理系统与术中相机视觉系统、</w:t>
      </w:r>
      <w:proofErr w:type="gramStart"/>
      <w:r w:rsidR="003834D3">
        <w:rPr>
          <w:rFonts w:hint="eastAsia"/>
        </w:rPr>
        <w:t>二维码检测</w:t>
      </w:r>
      <w:proofErr w:type="gramEnd"/>
      <w:r w:rsidR="003834D3">
        <w:rPr>
          <w:rFonts w:hint="eastAsia"/>
        </w:rPr>
        <w:t>与编码系统</w:t>
      </w:r>
      <w:r>
        <w:rPr>
          <w:rFonts w:hint="eastAsia"/>
        </w:rPr>
        <w:t>相连，所有数据汇总至计算机处理系统之中</w:t>
      </w:r>
      <w:r w:rsidR="00786278">
        <w:rPr>
          <w:rFonts w:hint="eastAsia"/>
        </w:rPr>
        <w:t>进行配准。</w:t>
      </w:r>
    </w:p>
    <w:p w14:paraId="4114C2CC" w14:textId="04900DA7" w:rsidR="002F568A" w:rsidRDefault="002F568A" w:rsidP="002F568A">
      <w:pPr>
        <w:ind w:firstLine="420"/>
      </w:pPr>
      <w:r>
        <w:rPr>
          <w:rFonts w:hint="eastAsia"/>
        </w:rPr>
        <w:t>在病人通过术前三维成像系统（</w:t>
      </w:r>
      <w:r>
        <w:rPr>
          <w:rFonts w:hint="eastAsia"/>
        </w:rPr>
        <w:t>CT</w:t>
      </w:r>
      <w:r>
        <w:rPr>
          <w:rFonts w:hint="eastAsia"/>
        </w:rPr>
        <w:t>计算机断层扫描）进行术前病人的三维影像数据获取前，在患者体表喷印或粘贴三个</w:t>
      </w:r>
      <w:r w:rsidR="00786278">
        <w:rPr>
          <w:rFonts w:hint="eastAsia"/>
        </w:rPr>
        <w:t>铅质二维码</w:t>
      </w:r>
      <w:r>
        <w:rPr>
          <w:rFonts w:hint="eastAsia"/>
        </w:rPr>
        <w:t>，铅质能够在</w:t>
      </w:r>
      <w:r>
        <w:rPr>
          <w:rFonts w:hint="eastAsia"/>
        </w:rPr>
        <w:t>CT</w:t>
      </w:r>
      <w:r>
        <w:rPr>
          <w:rFonts w:hint="eastAsia"/>
        </w:rPr>
        <w:t>下显影，从而可以得到铅质二维码在三维成像系统中的位置；</w:t>
      </w:r>
    </w:p>
    <w:p w14:paraId="3E2E1961" w14:textId="002C98B8" w:rsidR="002F568A" w:rsidRDefault="002F568A" w:rsidP="002F568A">
      <w:pPr>
        <w:ind w:firstLine="420"/>
      </w:pPr>
      <w:r>
        <w:rPr>
          <w:rFonts w:hint="eastAsia"/>
        </w:rPr>
        <w:t>进行配准时，术中相机视觉系统获取患者病灶区域附近的图像信息，首先传送给</w:t>
      </w:r>
      <w:proofErr w:type="gramStart"/>
      <w:r w:rsidR="003834D3">
        <w:rPr>
          <w:rFonts w:hint="eastAsia"/>
        </w:rPr>
        <w:t>二维码检测</w:t>
      </w:r>
      <w:proofErr w:type="gramEnd"/>
      <w:r w:rsidR="003834D3">
        <w:rPr>
          <w:rFonts w:hint="eastAsia"/>
        </w:rPr>
        <w:t>与编码系统</w:t>
      </w:r>
      <w:r>
        <w:rPr>
          <w:rFonts w:hint="eastAsia"/>
        </w:rPr>
        <w:t>，</w:t>
      </w:r>
      <w:proofErr w:type="gramStart"/>
      <w:r w:rsidR="003834D3">
        <w:rPr>
          <w:rFonts w:hint="eastAsia"/>
        </w:rPr>
        <w:t>二维码检测</w:t>
      </w:r>
      <w:proofErr w:type="gramEnd"/>
      <w:r w:rsidR="003834D3">
        <w:rPr>
          <w:rFonts w:hint="eastAsia"/>
        </w:rPr>
        <w:t>与编码系统</w:t>
      </w:r>
      <w:r>
        <w:rPr>
          <w:rFonts w:hint="eastAsia"/>
        </w:rPr>
        <w:t>对患者体表的铅质</w:t>
      </w:r>
      <w:proofErr w:type="gramStart"/>
      <w:r>
        <w:rPr>
          <w:rFonts w:hint="eastAsia"/>
        </w:rPr>
        <w:t>二维码进行</w:t>
      </w:r>
      <w:proofErr w:type="gramEnd"/>
      <w:r>
        <w:rPr>
          <w:rFonts w:hint="eastAsia"/>
        </w:rPr>
        <w:t>识别，并解析出每个铅质</w:t>
      </w:r>
      <w:proofErr w:type="gramStart"/>
      <w:r>
        <w:rPr>
          <w:rFonts w:hint="eastAsia"/>
        </w:rPr>
        <w:t>二维码</w:t>
      </w:r>
      <w:r w:rsidR="00FB751B">
        <w:rPr>
          <w:rFonts w:hint="eastAsia"/>
        </w:rPr>
        <w:t>的</w:t>
      </w:r>
      <w:proofErr w:type="gramEnd"/>
      <w:r w:rsidR="00FB751B">
        <w:rPr>
          <w:rFonts w:hint="eastAsia"/>
        </w:rPr>
        <w:t>信息，作为该</w:t>
      </w:r>
      <w:proofErr w:type="gramStart"/>
      <w:r w:rsidR="00FB751B">
        <w:rPr>
          <w:rFonts w:hint="eastAsia"/>
        </w:rPr>
        <w:t>二维码的</w:t>
      </w:r>
      <w:proofErr w:type="gramEnd"/>
      <w:r w:rsidR="00FB751B">
        <w:rPr>
          <w:rFonts w:hint="eastAsia"/>
        </w:rPr>
        <w:t>唯一标记</w:t>
      </w:r>
      <w:r w:rsidR="00FB751B">
        <w:rPr>
          <w:rFonts w:hint="eastAsia"/>
        </w:rPr>
        <w:t>ID</w:t>
      </w:r>
      <w:r w:rsidR="00FB751B">
        <w:rPr>
          <w:rFonts w:hint="eastAsia"/>
        </w:rPr>
        <w:t>，返回给计算机处理系统。唯一标记</w:t>
      </w:r>
      <w:r w:rsidR="00FB751B">
        <w:rPr>
          <w:rFonts w:hint="eastAsia"/>
        </w:rPr>
        <w:t>ID</w:t>
      </w:r>
      <w:r w:rsidR="00FB751B">
        <w:rPr>
          <w:rFonts w:hint="eastAsia"/>
        </w:rPr>
        <w:t>能够有效地对应其标记，防止由于出现旋转扰动而导致的配准偏差。</w:t>
      </w:r>
    </w:p>
    <w:p w14:paraId="09BE05D1" w14:textId="1871A499" w:rsidR="00FB751B" w:rsidRDefault="00FB751B" w:rsidP="002F568A">
      <w:pPr>
        <w:ind w:firstLine="420"/>
      </w:pPr>
      <w:r>
        <w:rPr>
          <w:rFonts w:hint="eastAsia"/>
        </w:rPr>
        <w:t>每个铅质</w:t>
      </w:r>
      <w:proofErr w:type="gramStart"/>
      <w:r>
        <w:rPr>
          <w:rFonts w:hint="eastAsia"/>
        </w:rPr>
        <w:t>二维码以</w:t>
      </w:r>
      <w:proofErr w:type="gramEnd"/>
      <w:r>
        <w:rPr>
          <w:rFonts w:hint="eastAsia"/>
        </w:rPr>
        <w:t>自身中心为原点，建立坐标系，按照坐标系变换原理即可将术前三维成像系统与术中相机视觉系统进行配准。每个患者身上贴有至少三个铅质二维码，因此可以得到三组配准参数（即，术前三维成像系统与术中相机视觉系统坐标的旋转矩阵</w:t>
      </w:r>
      <m:oMath>
        <m:r>
          <w:rPr>
            <w:rFonts w:ascii="Cambria Math" w:hAnsi="Cambria Math" w:hint="eastAsia"/>
          </w:rPr>
          <m:t>R</m:t>
        </m:r>
      </m:oMath>
      <w:r>
        <w:rPr>
          <w:rFonts w:hint="eastAsia"/>
        </w:rPr>
        <w:t>和平移向量</w:t>
      </w:r>
      <m:oMath>
        <m:r>
          <w:rPr>
            <w:rFonts w:ascii="Cambria Math" w:hAnsi="Cambria Math" w:hint="eastAsia"/>
          </w:rPr>
          <m:t>t</m:t>
        </m:r>
      </m:oMath>
      <w:r>
        <w:rPr>
          <w:rFonts w:hint="eastAsia"/>
        </w:rPr>
        <w:t>），通过这三组配准参数，计算每个铅质二</w:t>
      </w:r>
      <w:proofErr w:type="gramStart"/>
      <w:r>
        <w:rPr>
          <w:rFonts w:hint="eastAsia"/>
        </w:rPr>
        <w:t>维码中心</w:t>
      </w:r>
      <w:proofErr w:type="gramEnd"/>
      <w:r>
        <w:rPr>
          <w:rFonts w:hint="eastAsia"/>
        </w:rPr>
        <w:t>的重投影误差，</w:t>
      </w:r>
      <w:r w:rsidR="00F572ED">
        <w:rPr>
          <w:rFonts w:hint="eastAsia"/>
        </w:rPr>
        <w:t>使用非线性最小</w:t>
      </w:r>
      <w:proofErr w:type="gramStart"/>
      <w:r w:rsidR="00F572ED">
        <w:rPr>
          <w:rFonts w:hint="eastAsia"/>
        </w:rPr>
        <w:t>二乘对参数</w:t>
      </w:r>
      <w:proofErr w:type="gramEnd"/>
      <w:r w:rsidR="00F572ED">
        <w:rPr>
          <w:rFonts w:hint="eastAsia"/>
        </w:rPr>
        <w:t>进行优化，使得重投影误差最小</w:t>
      </w:r>
      <w:r w:rsidR="00AC16CB">
        <w:rPr>
          <w:rFonts w:hint="eastAsia"/>
        </w:rPr>
        <w:t>。</w:t>
      </w:r>
    </w:p>
    <w:p w14:paraId="45BA2CE0" w14:textId="06D63896" w:rsidR="00786278" w:rsidRDefault="00786278" w:rsidP="002F0F23">
      <w:pPr>
        <w:ind w:firstLine="420"/>
      </w:pPr>
    </w:p>
    <w:p w14:paraId="72F9C022" w14:textId="1C90408D" w:rsidR="002F0F23" w:rsidRDefault="002F0F23" w:rsidP="002F0F23">
      <w:pPr>
        <w:pStyle w:val="2"/>
      </w:pPr>
      <w:r>
        <w:rPr>
          <w:rFonts w:hint="eastAsia"/>
        </w:rPr>
        <w:t>本发明创造与现有的技术相比所具有的优点、特点或积极效果（可以结合技术方案来具体说明）。</w:t>
      </w:r>
    </w:p>
    <w:p w14:paraId="41ACC451" w14:textId="77777777" w:rsidR="007424E2" w:rsidRDefault="007424E2" w:rsidP="002F0F23">
      <w:pPr>
        <w:ind w:firstLine="420"/>
        <w:rPr>
          <w:ins w:id="146" w:author="1208251054@qq.com" w:date="2021-06-01T15:59:00Z"/>
        </w:rPr>
      </w:pPr>
    </w:p>
    <w:p w14:paraId="041DF7D7" w14:textId="0CB9B75E" w:rsidR="007424E2" w:rsidRDefault="007424E2" w:rsidP="002F0F23">
      <w:pPr>
        <w:ind w:firstLine="420"/>
        <w:rPr>
          <w:ins w:id="147" w:author="1208251054@qq.com" w:date="2021-06-01T15:59:00Z"/>
        </w:rPr>
      </w:pPr>
    </w:p>
    <w:p w14:paraId="4BBC56D5" w14:textId="77777777" w:rsidR="007424E2" w:rsidRDefault="007424E2" w:rsidP="002F0F23">
      <w:pPr>
        <w:ind w:firstLine="420"/>
        <w:rPr>
          <w:ins w:id="148" w:author="1208251054@qq.com" w:date="2021-06-01T15:59:00Z"/>
          <w:rFonts w:hint="eastAsia"/>
        </w:rPr>
      </w:pPr>
    </w:p>
    <w:p w14:paraId="724CDCAC" w14:textId="1BF43EE7" w:rsidR="002F0F23" w:rsidRDefault="002F0F23" w:rsidP="002F0F23">
      <w:pPr>
        <w:ind w:firstLine="420"/>
      </w:pPr>
      <w:r>
        <w:rPr>
          <w:rFonts w:hint="eastAsia"/>
        </w:rPr>
        <w:t>本发明</w:t>
      </w:r>
      <w:r w:rsidR="007A4962">
        <w:rPr>
          <w:rFonts w:hint="eastAsia"/>
        </w:rPr>
        <w:t>提出一种</w:t>
      </w:r>
      <w:r>
        <w:rPr>
          <w:rFonts w:hint="eastAsia"/>
        </w:rPr>
        <w:t>基于</w:t>
      </w:r>
      <w:r w:rsidR="00F572ED">
        <w:rPr>
          <w:rFonts w:hint="eastAsia"/>
        </w:rPr>
        <w:t>铅质</w:t>
      </w:r>
      <w:proofErr w:type="gramStart"/>
      <w:r w:rsidR="00F572ED">
        <w:rPr>
          <w:rFonts w:hint="eastAsia"/>
        </w:rPr>
        <w:t>二维码标记</w:t>
      </w:r>
      <w:proofErr w:type="gramEnd"/>
      <w:r w:rsidR="00F572ED">
        <w:rPr>
          <w:rFonts w:hint="eastAsia"/>
        </w:rPr>
        <w:t>物的视觉定位方法、装置及系统</w:t>
      </w:r>
      <w:r w:rsidR="00712114">
        <w:rPr>
          <w:rFonts w:hint="eastAsia"/>
        </w:rPr>
        <w:t>。</w:t>
      </w:r>
    </w:p>
    <w:p w14:paraId="09BAAA4C" w14:textId="769E3BB4" w:rsidR="002F0F23" w:rsidRDefault="002F0F23" w:rsidP="002F0F23">
      <w:pPr>
        <w:ind w:firstLine="420"/>
      </w:pPr>
      <w:r>
        <w:rPr>
          <w:rFonts w:hint="eastAsia"/>
        </w:rPr>
        <w:t>与现有技术相比，本发明具有如下优点：</w:t>
      </w:r>
    </w:p>
    <w:p w14:paraId="2F654C7F" w14:textId="1987D65D" w:rsidR="00E14048" w:rsidRDefault="008F1C3E" w:rsidP="007A4962">
      <w:pPr>
        <w:pStyle w:val="ab"/>
        <w:numPr>
          <w:ilvl w:val="0"/>
          <w:numId w:val="2"/>
        </w:numPr>
        <w:ind w:firstLineChars="0"/>
      </w:pPr>
      <w:r>
        <w:rPr>
          <w:rFonts w:hint="eastAsia"/>
        </w:rPr>
        <w:t>配准精度不受患者体表皮肤</w:t>
      </w:r>
      <w:r w:rsidR="0034558E">
        <w:rPr>
          <w:rFonts w:hint="eastAsia"/>
        </w:rPr>
        <w:t>形变</w:t>
      </w:r>
      <w:r>
        <w:rPr>
          <w:rFonts w:hint="eastAsia"/>
        </w:rPr>
        <w:t>的影响。传统的三点定位方式，三个标记点的位置很容易</w:t>
      </w:r>
      <w:proofErr w:type="gramStart"/>
      <w:r>
        <w:rPr>
          <w:rFonts w:hint="eastAsia"/>
        </w:rPr>
        <w:t>受患者</w:t>
      </w:r>
      <w:proofErr w:type="gramEnd"/>
      <w:r>
        <w:rPr>
          <w:rFonts w:hint="eastAsia"/>
        </w:rPr>
        <w:t>体表皮肤的形变而产生变化，从而对配准造成较大误差。而本发明提</w:t>
      </w:r>
      <w:r>
        <w:rPr>
          <w:rFonts w:hint="eastAsia"/>
        </w:rPr>
        <w:lastRenderedPageBreak/>
        <w:t>出的基于铅质</w:t>
      </w:r>
      <w:proofErr w:type="gramStart"/>
      <w:r>
        <w:rPr>
          <w:rFonts w:hint="eastAsia"/>
        </w:rPr>
        <w:t>二维码标记</w:t>
      </w:r>
      <w:proofErr w:type="gramEnd"/>
      <w:r>
        <w:rPr>
          <w:rFonts w:hint="eastAsia"/>
        </w:rPr>
        <w:t>物的视觉定位方法，</w:t>
      </w:r>
      <w:r w:rsidR="00E14048">
        <w:rPr>
          <w:rFonts w:hint="eastAsia"/>
        </w:rPr>
        <w:t>每个</w:t>
      </w:r>
      <w:proofErr w:type="gramStart"/>
      <w:r w:rsidR="00E14048">
        <w:rPr>
          <w:rFonts w:hint="eastAsia"/>
        </w:rPr>
        <w:t>二维码标记</w:t>
      </w:r>
      <w:proofErr w:type="gramEnd"/>
      <w:r w:rsidR="00E14048">
        <w:rPr>
          <w:rFonts w:hint="eastAsia"/>
        </w:rPr>
        <w:t>物都可以以自身中心为原点，</w:t>
      </w:r>
      <w:r w:rsidR="007A4962">
        <w:rPr>
          <w:rFonts w:hint="eastAsia"/>
        </w:rPr>
        <w:t>以其四边形的三个顶点为基准，</w:t>
      </w:r>
      <w:r w:rsidR="00E14048">
        <w:rPr>
          <w:rFonts w:hint="eastAsia"/>
        </w:rPr>
        <w:t>形成一个坐标系，</w:t>
      </w:r>
      <w:proofErr w:type="gramStart"/>
      <w:r w:rsidR="00E14048">
        <w:rPr>
          <w:rFonts w:hint="eastAsia"/>
        </w:rPr>
        <w:t>二维码的</w:t>
      </w:r>
      <w:proofErr w:type="gramEnd"/>
      <w:r w:rsidR="00E14048">
        <w:rPr>
          <w:rFonts w:hint="eastAsia"/>
        </w:rPr>
        <w:t>每个顶点相对位置固定，不会由于</w:t>
      </w:r>
      <w:r>
        <w:rPr>
          <w:rFonts w:hint="eastAsia"/>
        </w:rPr>
        <w:t>体表皮肤</w:t>
      </w:r>
      <w:r w:rsidR="0034558E">
        <w:rPr>
          <w:rFonts w:hint="eastAsia"/>
        </w:rPr>
        <w:t>形变</w:t>
      </w:r>
      <w:r w:rsidR="00E14048">
        <w:rPr>
          <w:rFonts w:hint="eastAsia"/>
        </w:rPr>
        <w:t>而变化</w:t>
      </w:r>
      <w:r>
        <w:rPr>
          <w:rFonts w:hint="eastAsia"/>
        </w:rPr>
        <w:t>。</w:t>
      </w:r>
    </w:p>
    <w:p w14:paraId="2FD63A3E" w14:textId="59361604" w:rsidR="007A4962" w:rsidRDefault="0034558E" w:rsidP="007A4962">
      <w:pPr>
        <w:pStyle w:val="ab"/>
        <w:numPr>
          <w:ilvl w:val="0"/>
          <w:numId w:val="2"/>
        </w:numPr>
        <w:ind w:firstLineChars="0"/>
      </w:pPr>
      <w:r>
        <w:rPr>
          <w:rFonts w:hint="eastAsia"/>
        </w:rPr>
        <w:t>对参数进行优化使得配准参数更加精准。现有的大多数配准方法都是进行一次性配准直接得出参数，而本发明所提的配准方法，在患者身上</w:t>
      </w:r>
      <w:proofErr w:type="gramStart"/>
      <w:r>
        <w:rPr>
          <w:rFonts w:hint="eastAsia"/>
        </w:rPr>
        <w:t>贴至少</w:t>
      </w:r>
      <w:proofErr w:type="gramEnd"/>
      <w:r>
        <w:rPr>
          <w:rFonts w:hint="eastAsia"/>
        </w:rPr>
        <w:t>三个</w:t>
      </w:r>
      <w:proofErr w:type="gramStart"/>
      <w:r>
        <w:rPr>
          <w:rFonts w:hint="eastAsia"/>
        </w:rPr>
        <w:t>二维码标记</w:t>
      </w:r>
      <w:proofErr w:type="gramEnd"/>
      <w:r>
        <w:rPr>
          <w:rFonts w:hint="eastAsia"/>
        </w:rPr>
        <w:t>物，每个</w:t>
      </w:r>
      <w:proofErr w:type="gramStart"/>
      <w:r>
        <w:rPr>
          <w:rFonts w:hint="eastAsia"/>
        </w:rPr>
        <w:t>二维码都</w:t>
      </w:r>
      <w:proofErr w:type="gramEnd"/>
      <w:r>
        <w:rPr>
          <w:rFonts w:hint="eastAsia"/>
        </w:rPr>
        <w:t>可以建立坐标系得到配准参数。然后对三个参数分别进行重投影，</w:t>
      </w:r>
      <w:proofErr w:type="gramStart"/>
      <w:r>
        <w:rPr>
          <w:rFonts w:hint="eastAsia"/>
        </w:rPr>
        <w:t>计算重</w:t>
      </w:r>
      <w:proofErr w:type="gramEnd"/>
      <w:r>
        <w:rPr>
          <w:rFonts w:hint="eastAsia"/>
        </w:rPr>
        <w:t>投影误差，通过非线性最小</w:t>
      </w:r>
      <w:proofErr w:type="gramStart"/>
      <w:r>
        <w:rPr>
          <w:rFonts w:hint="eastAsia"/>
        </w:rPr>
        <w:t>二乘对参数</w:t>
      </w:r>
      <w:proofErr w:type="gramEnd"/>
      <w:r>
        <w:rPr>
          <w:rFonts w:hint="eastAsia"/>
        </w:rPr>
        <w:t>进行优化，使得参数更加精准。</w:t>
      </w:r>
    </w:p>
    <w:p w14:paraId="08BBBC77" w14:textId="3DD746B6" w:rsidR="008D74FE" w:rsidRDefault="0034558E" w:rsidP="008D74FE">
      <w:pPr>
        <w:numPr>
          <w:ilvl w:val="0"/>
          <w:numId w:val="2"/>
        </w:numPr>
      </w:pPr>
      <w:r>
        <w:rPr>
          <w:rFonts w:hint="eastAsia"/>
        </w:rPr>
        <w:t>操作步骤简单、便捷，成本低廉。现有的大多数红外光、激光、结构光等配准方式，需要比较笨重的配准装置以及辅助固定装置，</w:t>
      </w:r>
      <w:r w:rsidR="00CC513B">
        <w:rPr>
          <w:rFonts w:hint="eastAsia"/>
        </w:rPr>
        <w:t>成本较高而且十分笨重，操作繁琐，增加了术前的配准时间。而</w:t>
      </w:r>
      <w:r>
        <w:rPr>
          <w:rFonts w:hint="eastAsia"/>
        </w:rPr>
        <w:t>本发明所提的配准方法</w:t>
      </w:r>
      <w:r w:rsidR="00CC513B">
        <w:rPr>
          <w:rFonts w:hint="eastAsia"/>
        </w:rPr>
        <w:t>是基于铅质</w:t>
      </w:r>
      <w:proofErr w:type="gramStart"/>
      <w:r w:rsidR="00CC513B">
        <w:rPr>
          <w:rFonts w:hint="eastAsia"/>
        </w:rPr>
        <w:t>二维码标记</w:t>
      </w:r>
      <w:proofErr w:type="gramEnd"/>
      <w:r w:rsidR="00CC513B">
        <w:rPr>
          <w:rFonts w:hint="eastAsia"/>
        </w:rPr>
        <w:t>物的轻量级配准方法。每次配准只需在患者体表贴三个即可，简单便捷，成本低廉，用后即扔。</w:t>
      </w:r>
    </w:p>
    <w:p w14:paraId="5B85236A" w14:textId="49EB73FB" w:rsidR="008D74FE" w:rsidRDefault="008D74FE" w:rsidP="001A76BB">
      <w:pPr>
        <w:numPr>
          <w:ilvl w:val="0"/>
          <w:numId w:val="2"/>
        </w:numPr>
      </w:pPr>
      <w:proofErr w:type="gramStart"/>
      <w:r>
        <w:rPr>
          <w:rFonts w:hint="eastAsia"/>
        </w:rPr>
        <w:t>二维码包含</w:t>
      </w:r>
      <w:proofErr w:type="gramEnd"/>
      <w:r>
        <w:rPr>
          <w:rFonts w:hint="eastAsia"/>
        </w:rPr>
        <w:t>具体的语义信息，使得每个</w:t>
      </w:r>
      <w:proofErr w:type="gramStart"/>
      <w:r>
        <w:rPr>
          <w:rFonts w:hint="eastAsia"/>
        </w:rPr>
        <w:t>二维码</w:t>
      </w:r>
      <w:r w:rsidR="009F3AE5">
        <w:rPr>
          <w:rFonts w:hint="eastAsia"/>
        </w:rPr>
        <w:t>标记</w:t>
      </w:r>
      <w:proofErr w:type="gramEnd"/>
      <w:r>
        <w:rPr>
          <w:rFonts w:hint="eastAsia"/>
        </w:rPr>
        <w:t>物在配准过程中能够被唯一确定，在术前配准时能够一一对应，不易混淆。而且即使在配准前标</w:t>
      </w:r>
      <w:r w:rsidR="009F3AE5">
        <w:rPr>
          <w:rFonts w:hint="eastAsia"/>
        </w:rPr>
        <w:t>记</w:t>
      </w:r>
      <w:proofErr w:type="gramStart"/>
      <w:r>
        <w:rPr>
          <w:rFonts w:hint="eastAsia"/>
        </w:rPr>
        <w:t>物由于</w:t>
      </w:r>
      <w:r w:rsidR="000F0237">
        <w:rPr>
          <w:rFonts w:hint="eastAsia"/>
        </w:rPr>
        <w:t>某些原原因</w:t>
      </w:r>
      <w:proofErr w:type="gramEnd"/>
      <w:r w:rsidR="000F0237">
        <w:rPr>
          <w:rFonts w:hint="eastAsia"/>
        </w:rPr>
        <w:t>粘贴不紧而脱落，也很容易识别出是哪个</w:t>
      </w:r>
      <w:r w:rsidR="009F3AE5">
        <w:rPr>
          <w:rFonts w:hint="eastAsia"/>
        </w:rPr>
        <w:t>标记</w:t>
      </w:r>
      <w:r w:rsidR="000F0237">
        <w:rPr>
          <w:rFonts w:hint="eastAsia"/>
        </w:rPr>
        <w:t>物，较传统标志点定位配准方便，不会因为旋转偏差导致错误标定，节省了术前配准时间，具有很高的使用价值。</w:t>
      </w:r>
    </w:p>
    <w:p w14:paraId="2AAC8D1F" w14:textId="59B74D5D" w:rsidR="003834D3" w:rsidRDefault="003834D3" w:rsidP="001A76BB">
      <w:pPr>
        <w:numPr>
          <w:ilvl w:val="0"/>
          <w:numId w:val="2"/>
        </w:numPr>
      </w:pPr>
      <w:r>
        <w:rPr>
          <w:rFonts w:hint="eastAsia"/>
        </w:rPr>
        <w:t>本方案中</w:t>
      </w:r>
      <w:proofErr w:type="gramStart"/>
      <w:r>
        <w:rPr>
          <w:rFonts w:hint="eastAsia"/>
        </w:rPr>
        <w:t>二维码检测</w:t>
      </w:r>
      <w:proofErr w:type="gramEnd"/>
      <w:r>
        <w:rPr>
          <w:rFonts w:hint="eastAsia"/>
        </w:rPr>
        <w:t>与编码系统，结合了快速而强大的线检测系统，更强大的数字编码系统以及对遮挡、翘曲和镜头畸变具有更高的鲁棒性。</w:t>
      </w:r>
    </w:p>
    <w:p w14:paraId="77F033C9" w14:textId="77777777" w:rsidR="002F0F23" w:rsidRDefault="002F0F23" w:rsidP="002F0F23">
      <w:pPr>
        <w:pStyle w:val="2"/>
      </w:pPr>
      <w:r>
        <w:rPr>
          <w:rFonts w:hint="eastAsia"/>
        </w:rPr>
        <w:t>结合附图举例解释实现本发明创造的具体方案，如有参数于条件应列出。（如实施、安装、操作、使用方法各步骤，其中附图应当使用黑色线条图，不能着色和涂改）</w:t>
      </w:r>
    </w:p>
    <w:p w14:paraId="4B8711EE" w14:textId="77777777" w:rsidR="007424E2" w:rsidRDefault="007424E2" w:rsidP="002F0F23">
      <w:pPr>
        <w:spacing w:before="60"/>
        <w:ind w:firstLine="420"/>
        <w:rPr>
          <w:ins w:id="149" w:author="1208251054@qq.com" w:date="2021-06-01T15:59:00Z"/>
        </w:rPr>
      </w:pPr>
    </w:p>
    <w:p w14:paraId="635123FD" w14:textId="77777777" w:rsidR="007424E2" w:rsidRDefault="007424E2" w:rsidP="002F0F23">
      <w:pPr>
        <w:spacing w:before="60"/>
        <w:ind w:firstLine="420"/>
        <w:rPr>
          <w:ins w:id="150" w:author="1208251054@qq.com" w:date="2021-06-01T15:59:00Z"/>
        </w:rPr>
      </w:pPr>
    </w:p>
    <w:p w14:paraId="04CA2168" w14:textId="77777777" w:rsidR="007424E2" w:rsidRDefault="007424E2" w:rsidP="002F0F23">
      <w:pPr>
        <w:spacing w:before="60"/>
        <w:ind w:firstLine="420"/>
        <w:rPr>
          <w:ins w:id="151" w:author="1208251054@qq.com" w:date="2021-06-01T15:59:00Z"/>
        </w:rPr>
      </w:pPr>
    </w:p>
    <w:p w14:paraId="54FFAD1D" w14:textId="3ADE7F65" w:rsidR="002F0F23" w:rsidRDefault="008D74FE" w:rsidP="002F0F23">
      <w:pPr>
        <w:spacing w:before="60"/>
        <w:ind w:firstLine="420"/>
      </w:pPr>
      <w:r>
        <w:rPr>
          <w:rFonts w:hint="eastAsia"/>
        </w:rPr>
        <w:t>下面根据附图和实施例对本发明作进一步详细说明：</w:t>
      </w:r>
    </w:p>
    <w:p w14:paraId="62E70234" w14:textId="68CD334F" w:rsidR="001A76BB" w:rsidRDefault="008D74FE" w:rsidP="002F0F23">
      <w:pPr>
        <w:spacing w:before="60"/>
        <w:ind w:firstLine="420"/>
      </w:pPr>
      <w:r>
        <w:rPr>
          <w:rFonts w:hint="eastAsia"/>
        </w:rPr>
        <w:t>本发明所述的</w:t>
      </w:r>
      <w:r w:rsidR="001A76BB">
        <w:rPr>
          <w:rFonts w:hint="eastAsia"/>
        </w:rPr>
        <w:t>基于铅质</w:t>
      </w:r>
      <w:proofErr w:type="gramStart"/>
      <w:r w:rsidR="001A76BB">
        <w:rPr>
          <w:rFonts w:hint="eastAsia"/>
        </w:rPr>
        <w:t>二维码标</w:t>
      </w:r>
      <w:r w:rsidR="009F3AE5">
        <w:rPr>
          <w:rFonts w:hint="eastAsia"/>
        </w:rPr>
        <w:t>记</w:t>
      </w:r>
      <w:proofErr w:type="gramEnd"/>
      <w:r w:rsidR="001A76BB">
        <w:rPr>
          <w:rFonts w:hint="eastAsia"/>
        </w:rPr>
        <w:t>物的视觉定位方法、装置及系统</w:t>
      </w:r>
      <w:r>
        <w:rPr>
          <w:rFonts w:hint="eastAsia"/>
        </w:rPr>
        <w:t>，包括铅质</w:t>
      </w:r>
      <w:proofErr w:type="gramStart"/>
      <w:r>
        <w:rPr>
          <w:rFonts w:hint="eastAsia"/>
        </w:rPr>
        <w:t>二维码</w:t>
      </w:r>
      <w:r w:rsidR="009F3AE5">
        <w:rPr>
          <w:rFonts w:hint="eastAsia"/>
        </w:rPr>
        <w:t>标记</w:t>
      </w:r>
      <w:proofErr w:type="gramEnd"/>
      <w:r>
        <w:rPr>
          <w:rFonts w:hint="eastAsia"/>
        </w:rPr>
        <w:t>物</w:t>
      </w:r>
      <w:r w:rsidR="001A76BB">
        <w:rPr>
          <w:rFonts w:hint="eastAsia"/>
        </w:rPr>
        <w:t>、</w:t>
      </w:r>
      <w:proofErr w:type="gramStart"/>
      <w:r w:rsidR="003834D3">
        <w:rPr>
          <w:rFonts w:hint="eastAsia"/>
        </w:rPr>
        <w:t>二维码检测</w:t>
      </w:r>
      <w:proofErr w:type="gramEnd"/>
      <w:r w:rsidR="003834D3">
        <w:rPr>
          <w:rFonts w:hint="eastAsia"/>
        </w:rPr>
        <w:t>与编码系统</w:t>
      </w:r>
      <w:r w:rsidR="001A76BB">
        <w:rPr>
          <w:rFonts w:hint="eastAsia"/>
        </w:rPr>
        <w:t>、术中相机视觉系统、</w:t>
      </w:r>
      <w:r w:rsidR="00AF28E4">
        <w:rPr>
          <w:rFonts w:hint="eastAsia"/>
        </w:rPr>
        <w:t>术前三维成像系统以及</w:t>
      </w:r>
      <w:r w:rsidR="001A76BB">
        <w:rPr>
          <w:rFonts w:hint="eastAsia"/>
        </w:rPr>
        <w:t>计算机处理系统。</w:t>
      </w:r>
    </w:p>
    <w:p w14:paraId="0A14A5FA" w14:textId="23363EBC" w:rsidR="009D5722" w:rsidRDefault="008D74FE" w:rsidP="006247F9">
      <w:pPr>
        <w:spacing w:before="60"/>
        <w:ind w:firstLine="420"/>
      </w:pPr>
      <w:r>
        <w:rPr>
          <w:rFonts w:hint="eastAsia"/>
        </w:rPr>
        <w:t>所述铅质</w:t>
      </w:r>
      <w:proofErr w:type="gramStart"/>
      <w:r>
        <w:rPr>
          <w:rFonts w:hint="eastAsia"/>
        </w:rPr>
        <w:t>二维码标</w:t>
      </w:r>
      <w:r w:rsidR="009F3AE5">
        <w:rPr>
          <w:rFonts w:hint="eastAsia"/>
        </w:rPr>
        <w:t>记</w:t>
      </w:r>
      <w:proofErr w:type="gramEnd"/>
      <w:r>
        <w:rPr>
          <w:rFonts w:hint="eastAsia"/>
        </w:rPr>
        <w:t>物中的铅质材料用来在</w:t>
      </w:r>
      <w:r>
        <w:rPr>
          <w:rFonts w:hint="eastAsia"/>
        </w:rPr>
        <w:t>CT</w:t>
      </w:r>
      <w:r>
        <w:rPr>
          <w:rFonts w:hint="eastAsia"/>
        </w:rPr>
        <w:t>图像上显影成像，从而进行配准注册；所述铅质</w:t>
      </w:r>
      <w:proofErr w:type="gramStart"/>
      <w:r>
        <w:rPr>
          <w:rFonts w:hint="eastAsia"/>
        </w:rPr>
        <w:t>二维码</w:t>
      </w:r>
      <w:r w:rsidR="009F3AE5">
        <w:rPr>
          <w:rFonts w:hint="eastAsia"/>
        </w:rPr>
        <w:t>标记</w:t>
      </w:r>
      <w:proofErr w:type="gramEnd"/>
      <w:r>
        <w:rPr>
          <w:rFonts w:hint="eastAsia"/>
        </w:rPr>
        <w:t>物中的</w:t>
      </w:r>
      <w:proofErr w:type="gramStart"/>
      <w:r>
        <w:rPr>
          <w:rFonts w:hint="eastAsia"/>
        </w:rPr>
        <w:t>二维码用来</w:t>
      </w:r>
      <w:proofErr w:type="gramEnd"/>
      <w:r w:rsidR="001A76BB">
        <w:rPr>
          <w:rFonts w:hint="eastAsia"/>
        </w:rPr>
        <w:t>被术中相机系统识别并提供</w:t>
      </w:r>
      <w:r w:rsidR="009F3AE5">
        <w:rPr>
          <w:rFonts w:hint="eastAsia"/>
        </w:rPr>
        <w:t>标记</w:t>
      </w:r>
      <w:r w:rsidR="001A76BB">
        <w:rPr>
          <w:rFonts w:hint="eastAsia"/>
        </w:rPr>
        <w:t>物的唯一性信息；</w:t>
      </w:r>
      <w:r w:rsidR="00AF28E4">
        <w:rPr>
          <w:rFonts w:hint="eastAsia"/>
        </w:rPr>
        <w:t>三维成像系统扫描前在患者身上贴上三个所述铅质</w:t>
      </w:r>
      <w:proofErr w:type="gramStart"/>
      <w:r w:rsidR="00AF28E4">
        <w:rPr>
          <w:rFonts w:hint="eastAsia"/>
        </w:rPr>
        <w:t>二维码</w:t>
      </w:r>
      <w:r w:rsidR="009F3AE5">
        <w:rPr>
          <w:rFonts w:hint="eastAsia"/>
        </w:rPr>
        <w:t>标记</w:t>
      </w:r>
      <w:proofErr w:type="gramEnd"/>
      <w:r w:rsidR="00AF28E4">
        <w:rPr>
          <w:rFonts w:hint="eastAsia"/>
        </w:rPr>
        <w:t>物</w:t>
      </w:r>
      <w:r w:rsidR="00300F14">
        <w:rPr>
          <w:rFonts w:hint="eastAsia"/>
        </w:rPr>
        <w:t>，其示例图如图</w:t>
      </w:r>
      <w:r w:rsidR="00300F14">
        <w:rPr>
          <w:rFonts w:hint="eastAsia"/>
        </w:rPr>
        <w:t>1</w:t>
      </w:r>
      <w:r w:rsidR="00300F14">
        <w:rPr>
          <w:rFonts w:hint="eastAsia"/>
        </w:rPr>
        <w:t>所示，</w:t>
      </w:r>
      <w:r w:rsidR="00AF28E4">
        <w:rPr>
          <w:rFonts w:hint="eastAsia"/>
        </w:rPr>
        <w:t>用于配准注册。</w:t>
      </w:r>
    </w:p>
    <w:p w14:paraId="6D95E889" w14:textId="172C739B" w:rsidR="00912AEF" w:rsidRDefault="001658C5" w:rsidP="006247F9">
      <w:pPr>
        <w:spacing w:before="60"/>
        <w:ind w:firstLine="420"/>
        <w:jc w:val="center"/>
        <w:rPr>
          <w:noProof/>
        </w:rPr>
      </w:pPr>
      <w:r>
        <w:rPr>
          <w:noProof/>
        </w:rPr>
        <w:drawing>
          <wp:inline distT="0" distB="0" distL="0" distR="0" wp14:anchorId="51D650BB" wp14:editId="1D8B1F1F">
            <wp:extent cx="755650" cy="757866"/>
            <wp:effectExtent l="0" t="0" r="635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6388" cy="778665"/>
                    </a:xfrm>
                    <a:prstGeom prst="rect">
                      <a:avLst/>
                    </a:prstGeom>
                  </pic:spPr>
                </pic:pic>
              </a:graphicData>
            </a:graphic>
          </wp:inline>
        </w:drawing>
      </w:r>
      <w:r>
        <w:rPr>
          <w:noProof/>
        </w:rPr>
        <w:drawing>
          <wp:inline distT="0" distB="0" distL="0" distR="0" wp14:anchorId="6B432D5A" wp14:editId="3D9AC88D">
            <wp:extent cx="756000" cy="760448"/>
            <wp:effectExtent l="0" t="0" r="635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56000" cy="760448"/>
                    </a:xfrm>
                    <a:prstGeom prst="rect">
                      <a:avLst/>
                    </a:prstGeom>
                  </pic:spPr>
                </pic:pic>
              </a:graphicData>
            </a:graphic>
          </wp:inline>
        </w:drawing>
      </w:r>
      <w:r>
        <w:rPr>
          <w:noProof/>
        </w:rPr>
        <w:drawing>
          <wp:inline distT="0" distB="0" distL="0" distR="0" wp14:anchorId="26C7923B" wp14:editId="18FD0F80">
            <wp:extent cx="756000" cy="760447"/>
            <wp:effectExtent l="0" t="0" r="635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56000" cy="760447"/>
                    </a:xfrm>
                    <a:prstGeom prst="rect">
                      <a:avLst/>
                    </a:prstGeom>
                  </pic:spPr>
                </pic:pic>
              </a:graphicData>
            </a:graphic>
          </wp:inline>
        </w:drawing>
      </w:r>
    </w:p>
    <w:p w14:paraId="5BB2C622" w14:textId="62CEA01D" w:rsidR="009D5722" w:rsidRPr="006247F9" w:rsidRDefault="009D5722" w:rsidP="006247F9">
      <w:pPr>
        <w:spacing w:before="60"/>
        <w:ind w:firstLine="420"/>
        <w:jc w:val="center"/>
        <w:rPr>
          <w:sz w:val="18"/>
          <w:szCs w:val="18"/>
        </w:rPr>
      </w:pPr>
      <w:r w:rsidRPr="006247F9">
        <w:rPr>
          <w:rFonts w:hint="eastAsia"/>
          <w:noProof/>
          <w:sz w:val="18"/>
          <w:szCs w:val="18"/>
        </w:rPr>
        <w:t>图</w:t>
      </w:r>
      <w:r w:rsidR="00E65E86">
        <w:rPr>
          <w:noProof/>
          <w:sz w:val="18"/>
          <w:szCs w:val="18"/>
        </w:rPr>
        <w:t>2</w:t>
      </w:r>
      <w:r w:rsidRPr="006247F9">
        <w:rPr>
          <w:noProof/>
          <w:sz w:val="18"/>
          <w:szCs w:val="18"/>
        </w:rPr>
        <w:t xml:space="preserve"> </w:t>
      </w:r>
      <w:r w:rsidRPr="006247F9">
        <w:rPr>
          <w:rFonts w:hint="eastAsia"/>
          <w:noProof/>
          <w:sz w:val="18"/>
          <w:szCs w:val="18"/>
        </w:rPr>
        <w:t>铅质二维码示例</w:t>
      </w:r>
    </w:p>
    <w:p w14:paraId="1FFD84A2" w14:textId="77777777" w:rsidR="0012527A" w:rsidRDefault="009D5722" w:rsidP="002F0F23">
      <w:pPr>
        <w:spacing w:before="60"/>
        <w:ind w:firstLine="420"/>
      </w:pPr>
      <w:r>
        <w:rPr>
          <w:rFonts w:hint="eastAsia"/>
        </w:rPr>
        <w:t>所述铅质二</w:t>
      </w:r>
      <w:proofErr w:type="gramStart"/>
      <w:r>
        <w:rPr>
          <w:rFonts w:hint="eastAsia"/>
        </w:rPr>
        <w:t>维码</w:t>
      </w:r>
      <w:r w:rsidR="0012527A">
        <w:rPr>
          <w:rFonts w:hint="eastAsia"/>
        </w:rPr>
        <w:t>要求</w:t>
      </w:r>
      <w:proofErr w:type="gramEnd"/>
      <w:r w:rsidR="0012527A">
        <w:rPr>
          <w:rFonts w:hint="eastAsia"/>
        </w:rPr>
        <w:t>被设计</w:t>
      </w:r>
      <w:proofErr w:type="gramStart"/>
      <w:r w:rsidR="0012527A">
        <w:rPr>
          <w:rFonts w:hint="eastAsia"/>
        </w:rPr>
        <w:t>成具备</w:t>
      </w:r>
      <w:proofErr w:type="gramEnd"/>
      <w:r w:rsidR="0012527A">
        <w:rPr>
          <w:rFonts w:hint="eastAsia"/>
        </w:rPr>
        <w:t>某种指定特征的样式。具体而言：</w:t>
      </w:r>
    </w:p>
    <w:p w14:paraId="259523ED" w14:textId="5C63E1A2" w:rsidR="0012527A" w:rsidRDefault="0012527A" w:rsidP="0012527A">
      <w:pPr>
        <w:pStyle w:val="ab"/>
        <w:numPr>
          <w:ilvl w:val="0"/>
          <w:numId w:val="8"/>
        </w:numPr>
        <w:spacing w:before="60"/>
        <w:ind w:firstLineChars="0"/>
      </w:pPr>
      <w:r>
        <w:rPr>
          <w:rFonts w:hint="eastAsia"/>
        </w:rPr>
        <w:t>整个</w:t>
      </w:r>
      <w:proofErr w:type="gramStart"/>
      <w:r>
        <w:rPr>
          <w:rFonts w:hint="eastAsia"/>
        </w:rPr>
        <w:t>二维码</w:t>
      </w:r>
      <w:r w:rsidR="00300F14">
        <w:rPr>
          <w:rFonts w:hint="eastAsia"/>
        </w:rPr>
        <w:t>被</w:t>
      </w:r>
      <w:proofErr w:type="gramEnd"/>
      <w:r w:rsidR="00300F14">
        <w:rPr>
          <w:rFonts w:hint="eastAsia"/>
        </w:rPr>
        <w:t>限制</w:t>
      </w:r>
      <w:r>
        <w:rPr>
          <w:rFonts w:hint="eastAsia"/>
        </w:rPr>
        <w:t>由</w:t>
      </w:r>
      <w:r>
        <w:rPr>
          <w:rFonts w:hint="eastAsia"/>
        </w:rPr>
        <w:t>6</w:t>
      </w:r>
      <w:r>
        <w:rPr>
          <w:rFonts w:hint="eastAsia"/>
        </w:rPr>
        <w:t>×</w:t>
      </w:r>
      <w:r>
        <w:t>6</w:t>
      </w:r>
      <w:r>
        <w:rPr>
          <w:rFonts w:hint="eastAsia"/>
        </w:rPr>
        <w:t>个黑白色</w:t>
      </w:r>
      <w:r w:rsidR="00300F14">
        <w:rPr>
          <w:rFonts w:hint="eastAsia"/>
        </w:rPr>
        <w:t>四边形</w:t>
      </w:r>
      <w:r>
        <w:rPr>
          <w:rFonts w:hint="eastAsia"/>
        </w:rPr>
        <w:t>（</w:t>
      </w:r>
      <w:r>
        <w:rPr>
          <w:rFonts w:hint="eastAsia"/>
        </w:rPr>
        <w:t>quad</w:t>
      </w:r>
      <w:r>
        <w:rPr>
          <w:rFonts w:hint="eastAsia"/>
        </w:rPr>
        <w:t>）构成；每个</w:t>
      </w:r>
      <w:r w:rsidR="00300F14">
        <w:rPr>
          <w:rFonts w:hint="eastAsia"/>
        </w:rPr>
        <w:t>四边形</w:t>
      </w:r>
      <w:r>
        <w:rPr>
          <w:rFonts w:hint="eastAsia"/>
        </w:rPr>
        <w:t>大小是</w:t>
      </w:r>
      <w:r>
        <w:t>0.5</w:t>
      </w:r>
      <w:r>
        <w:rPr>
          <w:rFonts w:hint="eastAsia"/>
        </w:rPr>
        <w:t>cm</w:t>
      </w:r>
      <w:r>
        <w:rPr>
          <w:rFonts w:hint="eastAsia"/>
        </w:rPr>
        <w:t>×</w:t>
      </w:r>
      <w:r>
        <w:t>0.5</w:t>
      </w:r>
      <w:r>
        <w:rPr>
          <w:rFonts w:hint="eastAsia"/>
        </w:rPr>
        <w:t>cm</w:t>
      </w:r>
      <w:r>
        <w:rPr>
          <w:rFonts w:hint="eastAsia"/>
        </w:rPr>
        <w:t>。每个</w:t>
      </w:r>
      <w:r w:rsidR="00300F14">
        <w:rPr>
          <w:rFonts w:hint="eastAsia"/>
        </w:rPr>
        <w:t>四边形</w:t>
      </w:r>
      <w:r>
        <w:rPr>
          <w:rFonts w:hint="eastAsia"/>
        </w:rPr>
        <w:t>范围约为</w:t>
      </w:r>
      <w:r>
        <w:rPr>
          <w:rFonts w:hint="eastAsia"/>
        </w:rPr>
        <w:t>4</w:t>
      </w:r>
      <w:r>
        <w:t>9</w:t>
      </w:r>
      <w:r>
        <w:rPr>
          <w:rFonts w:hint="eastAsia"/>
        </w:rPr>
        <w:t>到</w:t>
      </w:r>
      <w:r>
        <w:rPr>
          <w:rFonts w:hint="eastAsia"/>
        </w:rPr>
        <w:t>1</w:t>
      </w:r>
      <w:r>
        <w:t>00</w:t>
      </w:r>
      <w:r>
        <w:rPr>
          <w:rFonts w:hint="eastAsia"/>
        </w:rPr>
        <w:t>像素。这样的设计使得二</w:t>
      </w:r>
      <w:proofErr w:type="gramStart"/>
      <w:r>
        <w:rPr>
          <w:rFonts w:hint="eastAsia"/>
        </w:rPr>
        <w:t>维码既</w:t>
      </w:r>
      <w:proofErr w:type="gramEnd"/>
      <w:r>
        <w:rPr>
          <w:rFonts w:hint="eastAsia"/>
        </w:rPr>
        <w:t>能够被相</w:t>
      </w:r>
      <w:r>
        <w:rPr>
          <w:rFonts w:hint="eastAsia"/>
        </w:rPr>
        <w:lastRenderedPageBreak/>
        <w:t>机清晰识别，又</w:t>
      </w:r>
      <w:r w:rsidR="00300F14">
        <w:rPr>
          <w:rFonts w:hint="eastAsia"/>
        </w:rPr>
        <w:t>能够被快速检测与编码。</w:t>
      </w:r>
    </w:p>
    <w:p w14:paraId="146EBAB6" w14:textId="1F0C9FE3" w:rsidR="009E4787" w:rsidRDefault="0012527A" w:rsidP="009E4787">
      <w:pPr>
        <w:pStyle w:val="ab"/>
        <w:numPr>
          <w:ilvl w:val="0"/>
          <w:numId w:val="8"/>
        </w:numPr>
        <w:spacing w:before="60"/>
        <w:ind w:firstLineChars="0"/>
      </w:pPr>
      <w:r>
        <w:rPr>
          <w:rFonts w:hint="eastAsia"/>
        </w:rPr>
        <w:t>外围的</w:t>
      </w:r>
      <w:r w:rsidR="00300F14">
        <w:rPr>
          <w:rFonts w:hint="eastAsia"/>
        </w:rPr>
        <w:t>四边形</w:t>
      </w:r>
      <w:r>
        <w:rPr>
          <w:rFonts w:hint="eastAsia"/>
        </w:rPr>
        <w:t>全</w:t>
      </w:r>
      <w:r w:rsidR="00300F14">
        <w:rPr>
          <w:rFonts w:hint="eastAsia"/>
        </w:rPr>
        <w:t>部设置为</w:t>
      </w:r>
      <w:r>
        <w:rPr>
          <w:rFonts w:hint="eastAsia"/>
        </w:rPr>
        <w:t>黑色，次外围的左上、右上、</w:t>
      </w:r>
      <w:r w:rsidR="00300F14">
        <w:rPr>
          <w:rFonts w:hint="eastAsia"/>
        </w:rPr>
        <w:t>左下三个</w:t>
      </w:r>
      <w:r>
        <w:rPr>
          <w:rFonts w:hint="eastAsia"/>
        </w:rPr>
        <w:t>位置</w:t>
      </w:r>
      <w:r w:rsidR="00300F14">
        <w:rPr>
          <w:rFonts w:hint="eastAsia"/>
        </w:rPr>
        <w:t>的四边形</w:t>
      </w:r>
      <w:r>
        <w:rPr>
          <w:rFonts w:hint="eastAsia"/>
        </w:rPr>
        <w:t>为白色</w:t>
      </w:r>
      <w:r w:rsidR="00300F14">
        <w:rPr>
          <w:rFonts w:hint="eastAsia"/>
        </w:rPr>
        <w:t>，而右下位置的四边形为黑色，如下图</w:t>
      </w:r>
      <w:r w:rsidR="00300F14">
        <w:rPr>
          <w:rFonts w:hint="eastAsia"/>
        </w:rPr>
        <w:t>2</w:t>
      </w:r>
      <w:r w:rsidR="00300F14">
        <w:rPr>
          <w:rFonts w:hint="eastAsia"/>
        </w:rPr>
        <w:t>所示。这样的设计是为了使得铅质二</w:t>
      </w:r>
      <w:proofErr w:type="gramStart"/>
      <w:r w:rsidR="00300F14">
        <w:rPr>
          <w:rFonts w:hint="eastAsia"/>
        </w:rPr>
        <w:t>维码标记物具备</w:t>
      </w:r>
      <w:proofErr w:type="gramEnd"/>
      <w:r w:rsidR="00300F14">
        <w:rPr>
          <w:rFonts w:hint="eastAsia"/>
        </w:rPr>
        <w:t>旋转鲁棒性。通过这种方式，相机能够很容易地识别</w:t>
      </w:r>
      <w:proofErr w:type="gramStart"/>
      <w:r w:rsidR="00300F14">
        <w:rPr>
          <w:rFonts w:hint="eastAsia"/>
        </w:rPr>
        <w:t>二维码的</w:t>
      </w:r>
      <w:proofErr w:type="gramEnd"/>
      <w:r w:rsidR="00300F14">
        <w:rPr>
          <w:rFonts w:hint="eastAsia"/>
        </w:rPr>
        <w:t>方向，能够与术前三维建模型系统进行快速配准。</w:t>
      </w:r>
    </w:p>
    <w:p w14:paraId="635AA549" w14:textId="5D27AB48" w:rsidR="00300F14" w:rsidRDefault="00CF5ADC" w:rsidP="00CF5ADC">
      <w:pPr>
        <w:spacing w:before="60"/>
        <w:jc w:val="center"/>
      </w:pPr>
      <w:r>
        <w:rPr>
          <w:noProof/>
        </w:rPr>
        <w:drawing>
          <wp:inline distT="0" distB="0" distL="0" distR="0" wp14:anchorId="1B8369A4" wp14:editId="7E71571B">
            <wp:extent cx="753783" cy="756000"/>
            <wp:effectExtent l="0" t="0" r="825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53783" cy="756000"/>
                    </a:xfrm>
                    <a:prstGeom prst="rect">
                      <a:avLst/>
                    </a:prstGeom>
                  </pic:spPr>
                </pic:pic>
              </a:graphicData>
            </a:graphic>
          </wp:inline>
        </w:drawing>
      </w:r>
    </w:p>
    <w:p w14:paraId="55E2C864" w14:textId="27356CF2" w:rsidR="00CF5ADC" w:rsidRPr="006247F9" w:rsidRDefault="00CF5ADC" w:rsidP="006247F9">
      <w:pPr>
        <w:spacing w:before="60"/>
        <w:jc w:val="center"/>
        <w:rPr>
          <w:sz w:val="18"/>
          <w:szCs w:val="21"/>
        </w:rPr>
      </w:pPr>
      <w:r w:rsidRPr="006247F9">
        <w:rPr>
          <w:rFonts w:hint="eastAsia"/>
          <w:sz w:val="18"/>
          <w:szCs w:val="21"/>
        </w:rPr>
        <w:t>图</w:t>
      </w:r>
      <w:r w:rsidR="00E65E86">
        <w:rPr>
          <w:sz w:val="18"/>
          <w:szCs w:val="21"/>
        </w:rPr>
        <w:t>3</w:t>
      </w:r>
      <w:r>
        <w:rPr>
          <w:sz w:val="18"/>
          <w:szCs w:val="21"/>
        </w:rPr>
        <w:t xml:space="preserve"> </w:t>
      </w:r>
      <w:r w:rsidR="00E65E86" w:rsidRPr="00467204">
        <w:rPr>
          <w:rFonts w:hint="eastAsia"/>
          <w:sz w:val="18"/>
          <w:szCs w:val="18"/>
        </w:rPr>
        <w:t>旋转鲁棒性设计</w:t>
      </w:r>
    </w:p>
    <w:p w14:paraId="096846D6" w14:textId="0B19AB12" w:rsidR="00AF28E4" w:rsidRDefault="00AF28E4" w:rsidP="002F0F23">
      <w:pPr>
        <w:spacing w:before="60"/>
        <w:ind w:firstLine="420"/>
      </w:pPr>
      <w:r>
        <w:rPr>
          <w:rFonts w:hint="eastAsia"/>
        </w:rPr>
        <w:t>所述术前三维成像系统对患者进行扫描，建立术前的三维模型，并获得铅质</w:t>
      </w:r>
      <w:proofErr w:type="gramStart"/>
      <w:r>
        <w:rPr>
          <w:rFonts w:hint="eastAsia"/>
        </w:rPr>
        <w:t>二维码标</w:t>
      </w:r>
      <w:r w:rsidR="009F3AE5">
        <w:rPr>
          <w:rFonts w:hint="eastAsia"/>
        </w:rPr>
        <w:t>记</w:t>
      </w:r>
      <w:proofErr w:type="gramEnd"/>
      <w:r>
        <w:rPr>
          <w:rFonts w:hint="eastAsia"/>
        </w:rPr>
        <w:t>物在三维模型系统下的坐标位置，用于在术中配准病灶区域。</w:t>
      </w:r>
    </w:p>
    <w:p w14:paraId="4C3680FE" w14:textId="4D480EBE" w:rsidR="00AF28E4" w:rsidRDefault="00AF28E4" w:rsidP="002F0F23">
      <w:pPr>
        <w:spacing w:before="60"/>
        <w:ind w:firstLine="420"/>
      </w:pPr>
      <w:r>
        <w:rPr>
          <w:rFonts w:hint="eastAsia"/>
        </w:rPr>
        <w:t>所述术中相机视觉系统，用来对术中患者体表的图像进行采集，确定</w:t>
      </w:r>
      <w:proofErr w:type="gramStart"/>
      <w:r>
        <w:rPr>
          <w:rFonts w:hint="eastAsia"/>
        </w:rPr>
        <w:t>二维码标</w:t>
      </w:r>
      <w:r w:rsidR="009F3AE5">
        <w:rPr>
          <w:rFonts w:hint="eastAsia"/>
        </w:rPr>
        <w:t>记</w:t>
      </w:r>
      <w:proofErr w:type="gramEnd"/>
      <w:r>
        <w:rPr>
          <w:rFonts w:hint="eastAsia"/>
        </w:rPr>
        <w:t>物在相机坐标系中的坐标，并将</w:t>
      </w:r>
      <w:r w:rsidR="003834D3">
        <w:rPr>
          <w:rFonts w:hint="eastAsia"/>
        </w:rPr>
        <w:t>其</w:t>
      </w:r>
      <w:r>
        <w:rPr>
          <w:rFonts w:hint="eastAsia"/>
        </w:rPr>
        <w:t>交给</w:t>
      </w:r>
      <w:proofErr w:type="gramStart"/>
      <w:r w:rsidR="003834D3">
        <w:rPr>
          <w:rFonts w:hint="eastAsia"/>
        </w:rPr>
        <w:t>二维码检测</w:t>
      </w:r>
      <w:proofErr w:type="gramEnd"/>
      <w:r w:rsidR="003834D3">
        <w:rPr>
          <w:rFonts w:hint="eastAsia"/>
        </w:rPr>
        <w:t>与编码系统</w:t>
      </w:r>
      <w:r>
        <w:rPr>
          <w:rFonts w:hint="eastAsia"/>
        </w:rPr>
        <w:t>进行处理。</w:t>
      </w:r>
    </w:p>
    <w:p w14:paraId="2DC8B9CB" w14:textId="43F6A2DD" w:rsidR="00AF28E4" w:rsidRDefault="00AF28E4" w:rsidP="002F0F23">
      <w:pPr>
        <w:spacing w:before="60"/>
        <w:ind w:firstLine="420"/>
      </w:pPr>
      <w:r>
        <w:rPr>
          <w:rFonts w:hint="eastAsia"/>
        </w:rPr>
        <w:t>所述</w:t>
      </w:r>
      <w:proofErr w:type="gramStart"/>
      <w:r w:rsidR="003834D3">
        <w:rPr>
          <w:rFonts w:hint="eastAsia"/>
        </w:rPr>
        <w:t>二维码检测</w:t>
      </w:r>
      <w:proofErr w:type="gramEnd"/>
      <w:r w:rsidR="003834D3">
        <w:rPr>
          <w:rFonts w:hint="eastAsia"/>
        </w:rPr>
        <w:t>与编码系统</w:t>
      </w:r>
      <w:r>
        <w:rPr>
          <w:rFonts w:hint="eastAsia"/>
        </w:rPr>
        <w:t>，</w:t>
      </w:r>
      <w:r w:rsidR="00300F14">
        <w:rPr>
          <w:rFonts w:hint="eastAsia"/>
        </w:rPr>
        <w:t>其特征在于</w:t>
      </w:r>
      <w:r>
        <w:rPr>
          <w:rFonts w:hint="eastAsia"/>
        </w:rPr>
        <w:t>对标</w:t>
      </w:r>
      <w:r w:rsidR="009F3AE5">
        <w:rPr>
          <w:rFonts w:hint="eastAsia"/>
        </w:rPr>
        <w:t>记</w:t>
      </w:r>
      <w:r>
        <w:rPr>
          <w:rFonts w:hint="eastAsia"/>
        </w:rPr>
        <w:t>物上</w:t>
      </w:r>
      <w:r w:rsidR="00A3753C">
        <w:rPr>
          <w:rFonts w:hint="eastAsia"/>
        </w:rPr>
        <w:t>的</w:t>
      </w:r>
      <w:proofErr w:type="gramStart"/>
      <w:r>
        <w:rPr>
          <w:rFonts w:hint="eastAsia"/>
        </w:rPr>
        <w:t>二维码</w:t>
      </w:r>
      <w:r w:rsidR="00A3753C">
        <w:rPr>
          <w:rFonts w:hint="eastAsia"/>
        </w:rPr>
        <w:t>进行</w:t>
      </w:r>
      <w:proofErr w:type="gramEnd"/>
      <w:r>
        <w:rPr>
          <w:rFonts w:hint="eastAsia"/>
        </w:rPr>
        <w:t>识别</w:t>
      </w:r>
      <w:r w:rsidR="00A3753C">
        <w:rPr>
          <w:rFonts w:hint="eastAsia"/>
        </w:rPr>
        <w:t>，并且</w:t>
      </w:r>
      <w:r w:rsidR="00300F14">
        <w:rPr>
          <w:rFonts w:hint="eastAsia"/>
        </w:rPr>
        <w:t>对其进行编码，得到唯一性信息</w:t>
      </w:r>
      <w:r>
        <w:rPr>
          <w:rFonts w:hint="eastAsia"/>
        </w:rPr>
        <w:t>。</w:t>
      </w:r>
      <w:r w:rsidR="0051367B">
        <w:t xml:space="preserve"> </w:t>
      </w:r>
    </w:p>
    <w:p w14:paraId="246B5240" w14:textId="45B64FC2" w:rsidR="00300F14" w:rsidRDefault="00300F14" w:rsidP="002F0F23">
      <w:pPr>
        <w:spacing w:before="60"/>
        <w:ind w:firstLine="420"/>
      </w:pPr>
      <w:r>
        <w:rPr>
          <w:rFonts w:hint="eastAsia"/>
        </w:rPr>
        <w:t>所述的</w:t>
      </w:r>
      <w:proofErr w:type="gramStart"/>
      <w:r>
        <w:rPr>
          <w:rFonts w:hint="eastAsia"/>
        </w:rPr>
        <w:t>二维码识别</w:t>
      </w:r>
      <w:proofErr w:type="gramEnd"/>
      <w:r>
        <w:rPr>
          <w:rFonts w:hint="eastAsia"/>
        </w:rPr>
        <w:t>，其特征在于寻找图像场景中可能的</w:t>
      </w:r>
      <w:proofErr w:type="gramStart"/>
      <w:r>
        <w:rPr>
          <w:rFonts w:hint="eastAsia"/>
        </w:rPr>
        <w:t>二维码图像</w:t>
      </w:r>
      <w:proofErr w:type="gramEnd"/>
      <w:r>
        <w:rPr>
          <w:rFonts w:hint="eastAsia"/>
        </w:rPr>
        <w:t>，即尝试着寻找内“黑”外“白”的四边形</w:t>
      </w:r>
      <w:r w:rsidR="00CF5ADC">
        <w:rPr>
          <w:rFonts w:hint="eastAsia"/>
        </w:rPr>
        <w:t>，</w:t>
      </w:r>
      <w:r>
        <w:rPr>
          <w:rFonts w:hint="eastAsia"/>
        </w:rPr>
        <w:t>包括线段</w:t>
      </w:r>
      <w:r w:rsidR="00CF5ADC">
        <w:rPr>
          <w:rFonts w:hint="eastAsia"/>
        </w:rPr>
        <w:t>检测</w:t>
      </w:r>
      <w:r>
        <w:rPr>
          <w:rFonts w:hint="eastAsia"/>
        </w:rPr>
        <w:t>、</w:t>
      </w:r>
      <w:r w:rsidR="00CF5ADC">
        <w:rPr>
          <w:rFonts w:hint="eastAsia"/>
        </w:rPr>
        <w:t>四边形检测。</w:t>
      </w:r>
    </w:p>
    <w:p w14:paraId="2689665C" w14:textId="1D8266C8" w:rsidR="00CF5ADC" w:rsidRDefault="00CF5ADC" w:rsidP="002F0F23">
      <w:pPr>
        <w:spacing w:before="60"/>
        <w:ind w:firstLine="420"/>
      </w:pPr>
      <w:r>
        <w:rPr>
          <w:rFonts w:hint="eastAsia"/>
        </w:rPr>
        <w:t>所述线段检测，其特征在于计算图像中每个像素点的梯度方向和幅值，并且把相同的梯度方向和幅值的像素归为一类</w:t>
      </w:r>
      <w:r w:rsidR="007C5BBA">
        <w:rPr>
          <w:rFonts w:hint="eastAsia"/>
        </w:rPr>
        <w:t>，最终通过</w:t>
      </w:r>
      <w:proofErr w:type="spellStart"/>
      <w:r w:rsidR="007C5BBA" w:rsidRPr="007C5BBA">
        <w:rPr>
          <w:rFonts w:hint="eastAsia"/>
        </w:rPr>
        <w:t>Felzenszwalb</w:t>
      </w:r>
      <w:proofErr w:type="spellEnd"/>
      <w:r w:rsidR="007C5BBA" w:rsidRPr="007C5BBA">
        <w:rPr>
          <w:rFonts w:hint="eastAsia"/>
        </w:rPr>
        <w:t>集群算法</w:t>
      </w:r>
      <w:r w:rsidR="007C5BBA">
        <w:rPr>
          <w:rFonts w:hint="eastAsia"/>
        </w:rPr>
        <w:t>获取线段。这样的方式对光照变化不敏感，适用于手术室各种亮度的光照。</w:t>
      </w:r>
    </w:p>
    <w:p w14:paraId="2EADC5AC" w14:textId="1D74CF55" w:rsidR="007C5BBA" w:rsidRDefault="007C5BBA" w:rsidP="002F0F23">
      <w:pPr>
        <w:spacing w:before="60"/>
        <w:ind w:firstLine="420"/>
      </w:pPr>
      <w:r>
        <w:rPr>
          <w:rFonts w:hint="eastAsia"/>
        </w:rPr>
        <w:t>所述四边形检测，其特征在于采用深度为</w:t>
      </w:r>
      <w:r>
        <w:rPr>
          <w:rFonts w:hint="eastAsia"/>
        </w:rPr>
        <w:t>4</w:t>
      </w:r>
      <w:r>
        <w:rPr>
          <w:rFonts w:hint="eastAsia"/>
        </w:rPr>
        <w:t>的迭代算法，以非闭环线段的终点为起点，进行线段获取。经过</w:t>
      </w:r>
      <w:r>
        <w:rPr>
          <w:rFonts w:hint="eastAsia"/>
        </w:rPr>
        <w:t>4</w:t>
      </w:r>
      <w:r>
        <w:rPr>
          <w:rFonts w:hint="eastAsia"/>
        </w:rPr>
        <w:t>次迭代，若能够在阈值范围内形成闭环，则四边形检测成功。</w:t>
      </w:r>
    </w:p>
    <w:p w14:paraId="2542BBDC" w14:textId="4EC79615" w:rsidR="007C5BBA" w:rsidRDefault="00CE13DF" w:rsidP="002F0F23">
      <w:pPr>
        <w:spacing w:before="60"/>
        <w:ind w:firstLine="420"/>
      </w:pPr>
      <w:r>
        <w:rPr>
          <w:rFonts w:hint="eastAsia"/>
        </w:rPr>
        <w:t>所述编码，其特征在于</w:t>
      </w:r>
      <w:r w:rsidR="00A3753C">
        <w:rPr>
          <w:rFonts w:hint="eastAsia"/>
        </w:rPr>
        <w:t>分别求得黑色四边形与白色四边形的灰度均值</w:t>
      </w:r>
      <w:proofErr w:type="spellStart"/>
      <w:r w:rsidR="00A3753C">
        <w:rPr>
          <w:rFonts w:hint="eastAsia"/>
        </w:rPr>
        <w:t>BlackValue</w:t>
      </w:r>
      <w:proofErr w:type="spellEnd"/>
      <w:r w:rsidR="00A3753C">
        <w:rPr>
          <w:rFonts w:hint="eastAsia"/>
        </w:rPr>
        <w:t>和</w:t>
      </w:r>
      <w:proofErr w:type="spellStart"/>
      <w:r w:rsidR="00A3753C">
        <w:rPr>
          <w:rFonts w:hint="eastAsia"/>
        </w:rPr>
        <w:t>WhiteValue</w:t>
      </w:r>
      <w:proofErr w:type="spellEnd"/>
      <w:r w:rsidR="00A3753C">
        <w:rPr>
          <w:rFonts w:hint="eastAsia"/>
        </w:rPr>
        <w:t>，通过</w:t>
      </w:r>
      <w:proofErr w:type="spellStart"/>
      <w:r w:rsidR="00A3753C">
        <w:rPr>
          <w:rFonts w:hint="eastAsia"/>
        </w:rPr>
        <w:t>BlackValue</w:t>
      </w:r>
      <w:proofErr w:type="spellEnd"/>
      <w:r w:rsidR="00A3753C">
        <w:rPr>
          <w:rFonts w:hint="eastAsia"/>
        </w:rPr>
        <w:t>与</w:t>
      </w:r>
      <w:proofErr w:type="spellStart"/>
      <w:r w:rsidR="00A3753C">
        <w:rPr>
          <w:rFonts w:hint="eastAsia"/>
        </w:rPr>
        <w:t>WhiteValue</w:t>
      </w:r>
      <w:proofErr w:type="spellEnd"/>
      <w:r w:rsidR="00A3753C">
        <w:rPr>
          <w:rFonts w:hint="eastAsia"/>
        </w:rPr>
        <w:t>计算阈值</w:t>
      </w:r>
      <w:r w:rsidR="00A3753C">
        <w:rPr>
          <w:rFonts w:hint="eastAsia"/>
        </w:rPr>
        <w:t>Threshold</w:t>
      </w:r>
      <w:r w:rsidR="00A3753C">
        <w:rPr>
          <w:rFonts w:hint="eastAsia"/>
        </w:rPr>
        <w:t>。遍历每个四边形中的像素，若该像素的灰度值大于阈值，那么</w:t>
      </w:r>
      <w:r w:rsidR="002A1807">
        <w:rPr>
          <w:rFonts w:hint="eastAsia"/>
        </w:rPr>
        <w:t>编码变量</w:t>
      </w:r>
      <w:proofErr w:type="spellStart"/>
      <w:r w:rsidR="00A3753C">
        <w:rPr>
          <w:rFonts w:hint="eastAsia"/>
        </w:rPr>
        <w:t>TagCode</w:t>
      </w:r>
      <w:proofErr w:type="spellEnd"/>
      <w:r w:rsidR="00A3753C">
        <w:rPr>
          <w:rFonts w:hint="eastAsia"/>
        </w:rPr>
        <w:t>与</w:t>
      </w:r>
      <w:r w:rsidR="00A3753C">
        <w:rPr>
          <w:rFonts w:hint="eastAsia"/>
        </w:rPr>
        <w:t>1</w:t>
      </w:r>
      <w:r w:rsidR="00A3753C">
        <w:rPr>
          <w:rFonts w:hint="eastAsia"/>
        </w:rPr>
        <w:t>进行与运算并左移一位。</w:t>
      </w:r>
      <w:r w:rsidR="002A1807">
        <w:rPr>
          <w:rFonts w:hint="eastAsia"/>
        </w:rPr>
        <w:t>其算法主要步骤如下：</w:t>
      </w:r>
    </w:p>
    <w:p w14:paraId="59D57FDD" w14:textId="383F7FDC" w:rsidR="00E65E86" w:rsidRDefault="00E65E86" w:rsidP="00E65E86">
      <w:pPr>
        <w:spacing w:before="60"/>
        <w:ind w:firstLine="420"/>
        <w:jc w:val="center"/>
      </w:pPr>
      <w:r>
        <w:rPr>
          <w:noProof/>
        </w:rPr>
        <w:drawing>
          <wp:inline distT="0" distB="0" distL="0" distR="0" wp14:anchorId="7A9227A2" wp14:editId="2879C298">
            <wp:extent cx="2664778" cy="27686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1290" cy="2785755"/>
                    </a:xfrm>
                    <a:prstGeom prst="rect">
                      <a:avLst/>
                    </a:prstGeom>
                  </pic:spPr>
                </pic:pic>
              </a:graphicData>
            </a:graphic>
          </wp:inline>
        </w:drawing>
      </w:r>
    </w:p>
    <w:p w14:paraId="7718E8B2" w14:textId="3759A25B" w:rsidR="00E65E86" w:rsidRPr="006247F9" w:rsidRDefault="00E65E86" w:rsidP="00E65E86">
      <w:pPr>
        <w:spacing w:before="60"/>
        <w:ind w:firstLine="420"/>
        <w:jc w:val="center"/>
        <w:rPr>
          <w:sz w:val="18"/>
          <w:szCs w:val="18"/>
        </w:rPr>
      </w:pPr>
      <w:r w:rsidRPr="006247F9">
        <w:rPr>
          <w:rFonts w:hint="eastAsia"/>
          <w:sz w:val="18"/>
          <w:szCs w:val="18"/>
        </w:rPr>
        <w:t>图</w:t>
      </w:r>
      <w:r w:rsidRPr="006247F9">
        <w:rPr>
          <w:rFonts w:hint="eastAsia"/>
          <w:sz w:val="18"/>
          <w:szCs w:val="18"/>
        </w:rPr>
        <w:t>4</w:t>
      </w:r>
      <w:r w:rsidRPr="006247F9">
        <w:rPr>
          <w:sz w:val="18"/>
          <w:szCs w:val="18"/>
        </w:rPr>
        <w:t xml:space="preserve"> </w:t>
      </w:r>
      <w:r w:rsidRPr="006247F9">
        <w:rPr>
          <w:rFonts w:hint="eastAsia"/>
          <w:sz w:val="18"/>
          <w:szCs w:val="18"/>
        </w:rPr>
        <w:t>编码算法步骤</w:t>
      </w:r>
    </w:p>
    <w:p w14:paraId="29D3EA78" w14:textId="7A601D5F" w:rsidR="00E65E86" w:rsidRDefault="00E65E86" w:rsidP="006247F9">
      <w:pPr>
        <w:spacing w:before="60"/>
        <w:ind w:firstLine="420"/>
        <w:jc w:val="left"/>
      </w:pPr>
    </w:p>
    <w:p w14:paraId="4C3AEA1E" w14:textId="6C77D63F" w:rsidR="00E65E86" w:rsidRDefault="00E65E86" w:rsidP="00E65E86">
      <w:pPr>
        <w:spacing w:before="60"/>
        <w:ind w:firstLine="420"/>
      </w:pPr>
      <w:r>
        <w:rPr>
          <w:rFonts w:hint="eastAsia"/>
        </w:rPr>
        <w:t>所述计算机处理系统结合所述术前三维成像系统与术中相机视觉系统所提供的三个铅质</w:t>
      </w:r>
      <w:proofErr w:type="gramStart"/>
      <w:r>
        <w:rPr>
          <w:rFonts w:hint="eastAsia"/>
        </w:rPr>
        <w:t>二维码的</w:t>
      </w:r>
      <w:proofErr w:type="gramEnd"/>
      <w:r>
        <w:rPr>
          <w:rFonts w:hint="eastAsia"/>
        </w:rPr>
        <w:t>坐标信息，计算出三组两系统之间的旋转矩阵</w:t>
      </w:r>
      <m:oMath>
        <m:r>
          <w:rPr>
            <w:rFonts w:ascii="Cambria Math" w:hAnsi="Cambria Math" w:hint="eastAsia"/>
          </w:rPr>
          <m:t>R</m:t>
        </m:r>
      </m:oMath>
      <w:r>
        <w:rPr>
          <w:rFonts w:hint="eastAsia"/>
        </w:rPr>
        <w:t>与平移向量</w:t>
      </w:r>
      <m:oMath>
        <m:r>
          <w:rPr>
            <w:rFonts w:ascii="Cambria Math" w:hAnsi="Cambria Math" w:hint="eastAsia"/>
          </w:rPr>
          <m:t>t</m:t>
        </m:r>
      </m:oMath>
      <w:r>
        <w:rPr>
          <w:rFonts w:hint="eastAsia"/>
        </w:rPr>
        <w:t>。再通过求得的参数对三个二</w:t>
      </w:r>
      <w:proofErr w:type="gramStart"/>
      <w:r>
        <w:rPr>
          <w:rFonts w:hint="eastAsia"/>
        </w:rPr>
        <w:t>维码标记物计算重</w:t>
      </w:r>
      <w:proofErr w:type="gramEnd"/>
      <w:r>
        <w:rPr>
          <w:rFonts w:hint="eastAsia"/>
        </w:rPr>
        <w:t>投影误差，进行参数优化，得到最终配准结果。</w:t>
      </w:r>
    </w:p>
    <w:p w14:paraId="4C631A7C" w14:textId="6FB4DDF8" w:rsidR="00B34F29" w:rsidRDefault="00B34F29" w:rsidP="00E65E86">
      <w:pPr>
        <w:spacing w:before="60"/>
        <w:ind w:firstLine="420"/>
      </w:pPr>
      <w:r>
        <w:rPr>
          <w:rFonts w:hint="eastAsia"/>
        </w:rPr>
        <w:t>整体系统流程图如下图</w:t>
      </w:r>
      <w:r>
        <w:rPr>
          <w:rFonts w:hint="eastAsia"/>
        </w:rPr>
        <w:t>5</w:t>
      </w:r>
      <w:r>
        <w:rPr>
          <w:rFonts w:hint="eastAsia"/>
        </w:rPr>
        <w:t>所示：</w:t>
      </w:r>
    </w:p>
    <w:p w14:paraId="73848F2F" w14:textId="548FB1EC" w:rsidR="00E56262" w:rsidRPr="002F0F23" w:rsidRDefault="00B34F29" w:rsidP="006247F9">
      <w:pPr>
        <w:spacing w:before="60"/>
        <w:jc w:val="center"/>
      </w:pPr>
      <w:del w:id="152" w:author="1208251054@qq.com" w:date="2021-06-01T17:08:00Z">
        <w:r w:rsidDel="00D44964">
          <w:rPr>
            <w:noProof/>
          </w:rPr>
          <w:drawing>
            <wp:inline distT="0" distB="0" distL="0" distR="0" wp14:anchorId="1FE117F3" wp14:editId="27A97D15">
              <wp:extent cx="4229942" cy="8205836"/>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0887" cy="8246468"/>
                      </a:xfrm>
                      <a:prstGeom prst="rect">
                        <a:avLst/>
                      </a:prstGeom>
                    </pic:spPr>
                  </pic:pic>
                </a:graphicData>
              </a:graphic>
            </wp:inline>
          </w:drawing>
        </w:r>
      </w:del>
    </w:p>
    <w:sectPr w:rsidR="00E56262" w:rsidRPr="002F0F23">
      <w:footerReference w:type="default" r:id="rId1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55C0B" w14:textId="77777777" w:rsidR="005B1C55" w:rsidRDefault="005B1C55" w:rsidP="002F0F23">
      <w:r>
        <w:separator/>
      </w:r>
    </w:p>
  </w:endnote>
  <w:endnote w:type="continuationSeparator" w:id="0">
    <w:p w14:paraId="3E857DB0" w14:textId="77777777" w:rsidR="005B1C55" w:rsidRDefault="005B1C55" w:rsidP="002F0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C4BCA" w14:textId="4FFDCEA8" w:rsidR="00081C47" w:rsidRDefault="00081C47">
    <w:pPr>
      <w:pStyle w:val="a5"/>
    </w:pPr>
    <w:r>
      <w:rPr>
        <w:noProof/>
      </w:rPr>
      <mc:AlternateContent>
        <mc:Choice Requires="wps">
          <w:drawing>
            <wp:anchor distT="0" distB="0" distL="114300" distR="114300" simplePos="0" relativeHeight="251659264" behindDoc="0" locked="0" layoutInCell="1" allowOverlap="1" wp14:anchorId="01AB6821" wp14:editId="440D5EE2">
              <wp:simplePos x="0" y="0"/>
              <wp:positionH relativeFrom="margin">
                <wp:align>center</wp:align>
              </wp:positionH>
              <wp:positionV relativeFrom="paragraph">
                <wp:posOffset>0</wp:posOffset>
              </wp:positionV>
              <wp:extent cx="859155" cy="147955"/>
              <wp:effectExtent l="0" t="0" r="635" b="0"/>
              <wp:wrapNone/>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55" cy="14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C66A52" w14:textId="77777777" w:rsidR="00081C47" w:rsidRDefault="00081C47">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rFonts w:hint="eastAsia"/>
                              </w:rPr>
                              <w:t>8</w:t>
                            </w:r>
                          </w:fldSimple>
                          <w:r>
                            <w:rPr>
                              <w:rFonts w:hint="eastAsia"/>
                            </w:rPr>
                            <w:t xml:space="preserve"> </w:t>
                          </w:r>
                          <w:r>
                            <w:rPr>
                              <w:rFonts w:hint="eastAsia"/>
                            </w:rPr>
                            <w:t>页</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1AB6821" id="_x0000_t202" coordsize="21600,21600" o:spt="202" path="m,l,21600r21600,l21600,xe">
              <v:stroke joinstyle="miter"/>
              <v:path gradientshapeok="t" o:connecttype="rect"/>
            </v:shapetype>
            <v:shape id="文本框 25" o:spid="_x0000_s1026" type="#_x0000_t202" style="position:absolute;margin-left:0;margin-top:0;width:67.65pt;height:11.6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" filled="f" stroked="f">
              <v:textbox style="mso-fit-shape-to-text:t" inset="0,0,0,0">
                <w:txbxContent>
                  <w:p w14:paraId="27C66A52" w14:textId="77777777" w:rsidR="00081C47" w:rsidRDefault="00081C47">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rFonts w:hint="eastAsia"/>
                        </w:rPr>
                        <w:t>8</w:t>
                      </w:r>
                    </w:fldSimple>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F0963" w14:textId="77777777" w:rsidR="005B1C55" w:rsidRDefault="005B1C55" w:rsidP="002F0F23">
      <w:r>
        <w:separator/>
      </w:r>
    </w:p>
  </w:footnote>
  <w:footnote w:type="continuationSeparator" w:id="0">
    <w:p w14:paraId="5D50A229" w14:textId="77777777" w:rsidR="005B1C55" w:rsidRDefault="005B1C55" w:rsidP="002F0F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24B4"/>
    <w:multiLevelType w:val="hybridMultilevel"/>
    <w:tmpl w:val="543022F4"/>
    <w:lvl w:ilvl="0" w:tplc="0AB4DF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C6A6ED8"/>
    <w:multiLevelType w:val="hybridMultilevel"/>
    <w:tmpl w:val="16BEE53A"/>
    <w:lvl w:ilvl="0" w:tplc="18FE0D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954FDB"/>
    <w:multiLevelType w:val="hybridMultilevel"/>
    <w:tmpl w:val="774ABE74"/>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3" w15:restartNumberingAfterBreak="0">
    <w:nsid w:val="2E721642"/>
    <w:multiLevelType w:val="hybridMultilevel"/>
    <w:tmpl w:val="CDC228BE"/>
    <w:lvl w:ilvl="0" w:tplc="76ECBAB8">
      <w:start w:val="1"/>
      <w:numFmt w:val="bullet"/>
      <w:lvlText w:val=""/>
      <w:lvlJc w:val="left"/>
      <w:pPr>
        <w:ind w:left="780" w:hanging="360"/>
      </w:pPr>
      <w:rPr>
        <w:rFonts w:ascii="Wingdings" w:eastAsia="宋体" w:hAnsi="Wingdings"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51463068"/>
    <w:multiLevelType w:val="hybridMultilevel"/>
    <w:tmpl w:val="C44061A6"/>
    <w:lvl w:ilvl="0" w:tplc="F31AB7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7094919"/>
    <w:multiLevelType w:val="hybridMultilevel"/>
    <w:tmpl w:val="25E64B86"/>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6" w15:restartNumberingAfterBreak="0">
    <w:nsid w:val="5A3FD4D8"/>
    <w:multiLevelType w:val="singleLevel"/>
    <w:tmpl w:val="5A3FD4D8"/>
    <w:lvl w:ilvl="0">
      <w:start w:val="1"/>
      <w:numFmt w:val="decimal"/>
      <w:pStyle w:val="2"/>
      <w:lvlText w:val="%1."/>
      <w:lvlJc w:val="left"/>
      <w:pPr>
        <w:ind w:left="425" w:hanging="425"/>
      </w:pPr>
      <w:rPr>
        <w:rFonts w:hint="default"/>
      </w:rPr>
    </w:lvl>
  </w:abstractNum>
  <w:abstractNum w:abstractNumId="7" w15:restartNumberingAfterBreak="0">
    <w:nsid w:val="7D4C1FC8"/>
    <w:multiLevelType w:val="hybridMultilevel"/>
    <w:tmpl w:val="086462AE"/>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num w:numId="1">
    <w:abstractNumId w:val="6"/>
  </w:num>
  <w:num w:numId="2">
    <w:abstractNumId w:val="1"/>
  </w:num>
  <w:num w:numId="3">
    <w:abstractNumId w:val="0"/>
  </w:num>
  <w:num w:numId="4">
    <w:abstractNumId w:val="5"/>
  </w:num>
  <w:num w:numId="5">
    <w:abstractNumId w:val="2"/>
  </w:num>
  <w:num w:numId="6">
    <w:abstractNumId w:val="7"/>
  </w:num>
  <w:num w:numId="7">
    <w:abstractNumId w:val="4"/>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1208251054@qq.com">
    <w15:presenceInfo w15:providerId="Windows Live" w15:userId="3f37a3dc59b997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A59"/>
    <w:rsid w:val="00052061"/>
    <w:rsid w:val="000643E3"/>
    <w:rsid w:val="00081C47"/>
    <w:rsid w:val="000B21F1"/>
    <w:rsid w:val="000D4161"/>
    <w:rsid w:val="000F0237"/>
    <w:rsid w:val="000F37D3"/>
    <w:rsid w:val="00113034"/>
    <w:rsid w:val="00123B7D"/>
    <w:rsid w:val="0012527A"/>
    <w:rsid w:val="001658C5"/>
    <w:rsid w:val="001A4FA1"/>
    <w:rsid w:val="001A76BB"/>
    <w:rsid w:val="001E1901"/>
    <w:rsid w:val="00217139"/>
    <w:rsid w:val="00224097"/>
    <w:rsid w:val="002A1807"/>
    <w:rsid w:val="002C4EF1"/>
    <w:rsid w:val="002E0E4A"/>
    <w:rsid w:val="002F0F23"/>
    <w:rsid w:val="002F568A"/>
    <w:rsid w:val="00300F14"/>
    <w:rsid w:val="00304970"/>
    <w:rsid w:val="003259C3"/>
    <w:rsid w:val="0034558E"/>
    <w:rsid w:val="00353B27"/>
    <w:rsid w:val="00357888"/>
    <w:rsid w:val="003834D3"/>
    <w:rsid w:val="003A1CB8"/>
    <w:rsid w:val="003A284A"/>
    <w:rsid w:val="003F15C4"/>
    <w:rsid w:val="00495AE5"/>
    <w:rsid w:val="004C0720"/>
    <w:rsid w:val="004E034C"/>
    <w:rsid w:val="004F5079"/>
    <w:rsid w:val="0051308C"/>
    <w:rsid w:val="0051367B"/>
    <w:rsid w:val="005B1C55"/>
    <w:rsid w:val="005B5C63"/>
    <w:rsid w:val="005B72E1"/>
    <w:rsid w:val="005E6F77"/>
    <w:rsid w:val="00604A59"/>
    <w:rsid w:val="00615361"/>
    <w:rsid w:val="006247F9"/>
    <w:rsid w:val="00632348"/>
    <w:rsid w:val="006A0D8D"/>
    <w:rsid w:val="006D47C7"/>
    <w:rsid w:val="00712114"/>
    <w:rsid w:val="00716E22"/>
    <w:rsid w:val="00731B3C"/>
    <w:rsid w:val="007424E2"/>
    <w:rsid w:val="00786278"/>
    <w:rsid w:val="007A4962"/>
    <w:rsid w:val="007C5531"/>
    <w:rsid w:val="007C5BBA"/>
    <w:rsid w:val="007F44E9"/>
    <w:rsid w:val="00814838"/>
    <w:rsid w:val="00845440"/>
    <w:rsid w:val="00850444"/>
    <w:rsid w:val="008831C8"/>
    <w:rsid w:val="008D74FE"/>
    <w:rsid w:val="008F1C3E"/>
    <w:rsid w:val="009060F8"/>
    <w:rsid w:val="00912AEF"/>
    <w:rsid w:val="00951484"/>
    <w:rsid w:val="00954BAF"/>
    <w:rsid w:val="00961C36"/>
    <w:rsid w:val="009A2093"/>
    <w:rsid w:val="009D5722"/>
    <w:rsid w:val="009E34F6"/>
    <w:rsid w:val="009E4787"/>
    <w:rsid w:val="009F3AE5"/>
    <w:rsid w:val="00A3753C"/>
    <w:rsid w:val="00A556F7"/>
    <w:rsid w:val="00A7325B"/>
    <w:rsid w:val="00A77EC1"/>
    <w:rsid w:val="00AB4341"/>
    <w:rsid w:val="00AC16CB"/>
    <w:rsid w:val="00AE24A6"/>
    <w:rsid w:val="00AE52D4"/>
    <w:rsid w:val="00AF2435"/>
    <w:rsid w:val="00AF28E4"/>
    <w:rsid w:val="00B243D3"/>
    <w:rsid w:val="00B34F29"/>
    <w:rsid w:val="00B679D1"/>
    <w:rsid w:val="00BB19FB"/>
    <w:rsid w:val="00BB5E33"/>
    <w:rsid w:val="00BD660C"/>
    <w:rsid w:val="00C22884"/>
    <w:rsid w:val="00C55731"/>
    <w:rsid w:val="00C56D10"/>
    <w:rsid w:val="00C6001C"/>
    <w:rsid w:val="00C6204A"/>
    <w:rsid w:val="00C9782A"/>
    <w:rsid w:val="00CC513B"/>
    <w:rsid w:val="00CE13DF"/>
    <w:rsid w:val="00CE373A"/>
    <w:rsid w:val="00CE65A0"/>
    <w:rsid w:val="00CF5ADC"/>
    <w:rsid w:val="00D078F4"/>
    <w:rsid w:val="00D44964"/>
    <w:rsid w:val="00D6450B"/>
    <w:rsid w:val="00DA187D"/>
    <w:rsid w:val="00DC4016"/>
    <w:rsid w:val="00E06A25"/>
    <w:rsid w:val="00E14048"/>
    <w:rsid w:val="00E36C5C"/>
    <w:rsid w:val="00E56262"/>
    <w:rsid w:val="00E57E95"/>
    <w:rsid w:val="00E65A44"/>
    <w:rsid w:val="00E65E86"/>
    <w:rsid w:val="00F057BA"/>
    <w:rsid w:val="00F20ADE"/>
    <w:rsid w:val="00F572ED"/>
    <w:rsid w:val="00FB751B"/>
    <w:rsid w:val="00FC1BAB"/>
    <w:rsid w:val="00FC4B1A"/>
    <w:rsid w:val="00FD0415"/>
    <w:rsid w:val="00FD6AAE"/>
    <w:rsid w:val="00FE1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6FBDE"/>
  <w15:chartTrackingRefBased/>
  <w15:docId w15:val="{D9B8BA15-A14E-4369-BB3C-DBED8EBD8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0F23"/>
    <w:pPr>
      <w:widowControl w:val="0"/>
      <w:jc w:val="both"/>
    </w:pPr>
    <w:rPr>
      <w:rFonts w:ascii="Calibri" w:eastAsia="宋体" w:hAnsi="Calibri" w:cs="Times New Roman"/>
      <w:szCs w:val="24"/>
    </w:rPr>
  </w:style>
  <w:style w:type="paragraph" w:styleId="1">
    <w:name w:val="heading 1"/>
    <w:basedOn w:val="a"/>
    <w:next w:val="a"/>
    <w:link w:val="10"/>
    <w:qFormat/>
    <w:rsid w:val="002F0F23"/>
    <w:pPr>
      <w:keepNext/>
      <w:keepLines/>
      <w:spacing w:before="120" w:after="120" w:line="576" w:lineRule="auto"/>
      <w:outlineLvl w:val="0"/>
    </w:pPr>
    <w:rPr>
      <w:b/>
      <w:kern w:val="44"/>
      <w:sz w:val="44"/>
    </w:rPr>
  </w:style>
  <w:style w:type="paragraph" w:styleId="2">
    <w:name w:val="heading 2"/>
    <w:basedOn w:val="a"/>
    <w:next w:val="a"/>
    <w:link w:val="20"/>
    <w:qFormat/>
    <w:rsid w:val="002F0F23"/>
    <w:pPr>
      <w:keepNext/>
      <w:keepLines/>
      <w:numPr>
        <w:numId w:val="1"/>
      </w:numPr>
      <w:spacing w:before="20" w:after="20" w:line="413" w:lineRule="auto"/>
      <w:outlineLvl w:val="1"/>
    </w:pPr>
    <w:rPr>
      <w:rFonts w:ascii="Arial" w:hAnsi="Arial"/>
      <w:b/>
      <w:color w:val="FF0000"/>
      <w:sz w:val="32"/>
    </w:rPr>
  </w:style>
  <w:style w:type="paragraph" w:styleId="3">
    <w:name w:val="heading 3"/>
    <w:basedOn w:val="a"/>
    <w:next w:val="a"/>
    <w:link w:val="30"/>
    <w:qFormat/>
    <w:rsid w:val="002F0F23"/>
    <w:pPr>
      <w:keepNext/>
      <w:keepLines/>
      <w:spacing w:before="20" w:after="20" w:line="413" w:lineRule="auto"/>
      <w:outlineLvl w:val="2"/>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2F0F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0F23"/>
    <w:rPr>
      <w:sz w:val="18"/>
      <w:szCs w:val="18"/>
    </w:rPr>
  </w:style>
  <w:style w:type="paragraph" w:styleId="a5">
    <w:name w:val="footer"/>
    <w:basedOn w:val="a"/>
    <w:link w:val="a6"/>
    <w:unhideWhenUsed/>
    <w:rsid w:val="002F0F23"/>
    <w:pPr>
      <w:tabs>
        <w:tab w:val="center" w:pos="4153"/>
        <w:tab w:val="right" w:pos="8306"/>
      </w:tabs>
      <w:snapToGrid w:val="0"/>
      <w:jc w:val="left"/>
    </w:pPr>
    <w:rPr>
      <w:sz w:val="18"/>
      <w:szCs w:val="18"/>
    </w:rPr>
  </w:style>
  <w:style w:type="character" w:customStyle="1" w:styleId="a6">
    <w:name w:val="页脚 字符"/>
    <w:basedOn w:val="a0"/>
    <w:link w:val="a5"/>
    <w:uiPriority w:val="99"/>
    <w:rsid w:val="002F0F23"/>
    <w:rPr>
      <w:sz w:val="18"/>
      <w:szCs w:val="18"/>
    </w:rPr>
  </w:style>
  <w:style w:type="character" w:customStyle="1" w:styleId="10">
    <w:name w:val="标题 1 字符"/>
    <w:basedOn w:val="a0"/>
    <w:link w:val="1"/>
    <w:rsid w:val="002F0F23"/>
    <w:rPr>
      <w:rFonts w:ascii="Calibri" w:eastAsia="宋体" w:hAnsi="Calibri" w:cs="Times New Roman"/>
      <w:b/>
      <w:kern w:val="44"/>
      <w:sz w:val="44"/>
      <w:szCs w:val="24"/>
    </w:rPr>
  </w:style>
  <w:style w:type="character" w:customStyle="1" w:styleId="20">
    <w:name w:val="标题 2 字符"/>
    <w:basedOn w:val="a0"/>
    <w:link w:val="2"/>
    <w:rsid w:val="002F0F23"/>
    <w:rPr>
      <w:rFonts w:ascii="Arial" w:eastAsia="宋体" w:hAnsi="Arial" w:cs="Times New Roman"/>
      <w:b/>
      <w:color w:val="FF0000"/>
      <w:sz w:val="32"/>
      <w:szCs w:val="24"/>
    </w:rPr>
  </w:style>
  <w:style w:type="character" w:customStyle="1" w:styleId="30">
    <w:name w:val="标题 3 字符"/>
    <w:basedOn w:val="a0"/>
    <w:link w:val="3"/>
    <w:rsid w:val="002F0F23"/>
    <w:rPr>
      <w:rFonts w:ascii="Calibri" w:eastAsia="宋体" w:hAnsi="Calibri" w:cs="Times New Roman"/>
      <w:b/>
      <w:sz w:val="28"/>
      <w:szCs w:val="24"/>
    </w:rPr>
  </w:style>
  <w:style w:type="character" w:styleId="a7">
    <w:name w:val="annotation reference"/>
    <w:rsid w:val="002F0F23"/>
    <w:rPr>
      <w:sz w:val="21"/>
      <w:szCs w:val="21"/>
    </w:rPr>
  </w:style>
  <w:style w:type="paragraph" w:styleId="a8">
    <w:name w:val="annotation text"/>
    <w:basedOn w:val="a"/>
    <w:link w:val="a9"/>
    <w:rsid w:val="002F0F23"/>
    <w:pPr>
      <w:jc w:val="left"/>
    </w:pPr>
  </w:style>
  <w:style w:type="character" w:customStyle="1" w:styleId="a9">
    <w:name w:val="批注文字 字符"/>
    <w:basedOn w:val="a0"/>
    <w:link w:val="a8"/>
    <w:rsid w:val="002F0F23"/>
    <w:rPr>
      <w:rFonts w:ascii="Calibri" w:eastAsia="宋体" w:hAnsi="Calibri" w:cs="Times New Roman"/>
      <w:szCs w:val="24"/>
    </w:rPr>
  </w:style>
  <w:style w:type="character" w:styleId="aa">
    <w:name w:val="Placeholder Text"/>
    <w:basedOn w:val="a0"/>
    <w:uiPriority w:val="99"/>
    <w:semiHidden/>
    <w:rsid w:val="002F0F23"/>
    <w:rPr>
      <w:color w:val="808080"/>
    </w:rPr>
  </w:style>
  <w:style w:type="paragraph" w:styleId="ab">
    <w:name w:val="List Paragraph"/>
    <w:basedOn w:val="a"/>
    <w:uiPriority w:val="34"/>
    <w:qFormat/>
    <w:rsid w:val="002F0F23"/>
    <w:pPr>
      <w:ind w:firstLineChars="200" w:firstLine="420"/>
    </w:pPr>
  </w:style>
  <w:style w:type="table" w:styleId="ac">
    <w:name w:val="Table Grid"/>
    <w:basedOn w:val="a1"/>
    <w:uiPriority w:val="39"/>
    <w:rsid w:val="00B679D1"/>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022570">
      <w:bodyDiv w:val="1"/>
      <w:marLeft w:val="0"/>
      <w:marRight w:val="0"/>
      <w:marTop w:val="0"/>
      <w:marBottom w:val="0"/>
      <w:divBdr>
        <w:top w:val="none" w:sz="0" w:space="0" w:color="auto"/>
        <w:left w:val="none" w:sz="0" w:space="0" w:color="auto"/>
        <w:bottom w:val="none" w:sz="0" w:space="0" w:color="auto"/>
        <w:right w:val="none" w:sz="0" w:space="0" w:color="auto"/>
      </w:divBdr>
      <w:divsChild>
        <w:div w:id="1236892305">
          <w:marLeft w:val="0"/>
          <w:marRight w:val="0"/>
          <w:marTop w:val="0"/>
          <w:marBottom w:val="0"/>
          <w:divBdr>
            <w:top w:val="none" w:sz="0" w:space="0" w:color="auto"/>
            <w:left w:val="none" w:sz="0" w:space="0" w:color="auto"/>
            <w:bottom w:val="none" w:sz="0" w:space="0" w:color="auto"/>
            <w:right w:val="none" w:sz="0" w:space="0" w:color="auto"/>
          </w:divBdr>
          <w:divsChild>
            <w:div w:id="133918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EA4C4-8334-4663-B7EE-439D3F5F9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1971</TotalTime>
  <Pages>6</Pages>
  <Words>957</Words>
  <Characters>5460</Characters>
  <Application>Microsoft Office Word</Application>
  <DocSecurity>0</DocSecurity>
  <Lines>45</Lines>
  <Paragraphs>12</Paragraphs>
  <ScaleCrop>false</ScaleCrop>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1208251054@qq.com</dc:creator>
  <cp:keywords/>
  <dc:description/>
  <cp:lastModifiedBy>1208251054@qq.com</cp:lastModifiedBy>
  <cp:revision>41</cp:revision>
  <dcterms:created xsi:type="dcterms:W3CDTF">2021-01-23T06:36:00Z</dcterms:created>
  <dcterms:modified xsi:type="dcterms:W3CDTF">2021-06-02T02:00:00Z</dcterms:modified>
</cp:coreProperties>
</file>